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C5" w:rsidRDefault="001603C5" w:rsidP="00C20189">
      <w:pPr>
        <w:spacing w:after="0"/>
        <w:rPr>
          <w:ins w:id="0" w:author="Administrador" w:date="2017-02-08T12:32:00Z"/>
          <w:lang w:val="es-MX"/>
        </w:rPr>
      </w:pPr>
    </w:p>
    <w:p w:rsidR="001603C5" w:rsidRDefault="001603C5" w:rsidP="00C20189">
      <w:pPr>
        <w:spacing w:after="0"/>
        <w:rPr>
          <w:ins w:id="1" w:author="Administrador" w:date="2017-02-08T12:32:00Z"/>
          <w:lang w:val="es-MX"/>
        </w:rPr>
      </w:pPr>
    </w:p>
    <w:p w:rsidR="00EF2B1B" w:rsidDel="001603C5" w:rsidRDefault="002C3A53" w:rsidP="00C20189">
      <w:pPr>
        <w:pStyle w:val="Ttulo1"/>
        <w:spacing w:before="0" w:after="0"/>
        <w:rPr>
          <w:del w:id="2" w:author="Administrador" w:date="2017-02-08T12:32:00Z"/>
          <w:lang w:val="es-MX"/>
        </w:rPr>
      </w:pPr>
      <w:del w:id="3" w:author="Administrador" w:date="2017-02-08T12:32:00Z">
        <w:r w:rsidDel="001603C5">
          <w:rPr>
            <w:lang w:val="es-MX"/>
          </w:rPr>
          <w:delText>Especificación función</w:delText>
        </w:r>
      </w:del>
    </w:p>
    <w:p w:rsidR="002C3A53" w:rsidDel="001603C5" w:rsidRDefault="002C3A53" w:rsidP="00C20189">
      <w:pPr>
        <w:pStyle w:val="Ttulo2"/>
        <w:spacing w:before="0" w:after="0"/>
        <w:rPr>
          <w:del w:id="4" w:author="Administrador" w:date="2017-02-08T12:32:00Z"/>
          <w:lang w:val="es-MX"/>
        </w:rPr>
      </w:pPr>
      <w:del w:id="5" w:author="Administrador" w:date="2017-02-08T12:32:00Z">
        <w:r w:rsidDel="001603C5">
          <w:rPr>
            <w:lang w:val="es-MX"/>
          </w:rPr>
          <w:delText xml:space="preserve">Interface de </w:delText>
        </w:r>
        <w:r w:rsidR="00D866BD" w:rsidDel="001603C5">
          <w:rPr>
            <w:lang w:val="es-MX"/>
          </w:rPr>
          <w:delText>Entregas</w:delText>
        </w:r>
      </w:del>
    </w:p>
    <w:p w:rsidR="001E2CBF" w:rsidRPr="001E2CBF" w:rsidDel="001603C5" w:rsidRDefault="001E2CBF" w:rsidP="001E2CBF">
      <w:pPr>
        <w:jc w:val="center"/>
        <w:rPr>
          <w:del w:id="6" w:author="Administrador" w:date="2017-02-08T12:32:00Z"/>
          <w:lang w:val="es-MX"/>
        </w:rPr>
      </w:pPr>
      <w:del w:id="7" w:author="Administrador" w:date="2017-02-08T12:32:00Z">
        <w:r w:rsidDel="001603C5">
          <w:rPr>
            <w:lang w:val="es-MX"/>
          </w:rPr>
          <w:delText>Versión 1.0</w:delText>
        </w:r>
      </w:del>
    </w:p>
    <w:p w:rsidR="00C20189" w:rsidRDefault="001603C5" w:rsidP="00C20189">
      <w:pPr>
        <w:spacing w:after="0"/>
        <w:rPr>
          <w:ins w:id="8" w:author="Administrador" w:date="2017-02-08T12:32:00Z"/>
          <w:lang w:val="es-MX"/>
        </w:rPr>
      </w:pPr>
      <w:ins w:id="9" w:author="Administrador" w:date="2017-02-08T12:32:00Z">
        <w:r>
          <w:rPr>
            <w:lang w:val="es-MX"/>
          </w:rPr>
          <w:t>Servicio Web de Williams</w:t>
        </w:r>
      </w:ins>
    </w:p>
    <w:p w:rsidR="001603C5" w:rsidRDefault="001603C5" w:rsidP="00C20189">
      <w:pPr>
        <w:spacing w:after="0"/>
        <w:rPr>
          <w:ins w:id="10" w:author="Administrador" w:date="2017-02-08T12:32:00Z"/>
          <w:lang w:val="es-MX"/>
        </w:rPr>
      </w:pPr>
    </w:p>
    <w:p w:rsidR="001603C5" w:rsidDel="001603C5" w:rsidRDefault="001603C5" w:rsidP="00C20189">
      <w:pPr>
        <w:spacing w:after="0"/>
        <w:rPr>
          <w:del w:id="11" w:author="Administrador" w:date="2017-02-08T12:32:00Z"/>
          <w:lang w:val="es-MX"/>
        </w:rPr>
      </w:pPr>
    </w:p>
    <w:p w:rsidR="00C20189" w:rsidRDefault="00C20189" w:rsidP="00C20189">
      <w:pPr>
        <w:spacing w:after="0"/>
        <w:rPr>
          <w:ins w:id="12" w:author="Administrador" w:date="2017-02-08T12:31:00Z"/>
          <w:lang w:val="es-MX"/>
        </w:rPr>
      </w:pPr>
    </w:p>
    <w:p w:rsidR="00420C10" w:rsidRDefault="00420C10" w:rsidP="00C20189">
      <w:pPr>
        <w:spacing w:after="0"/>
        <w:rPr>
          <w:ins w:id="13" w:author="Administrador" w:date="2017-02-08T12:31:00Z"/>
          <w:lang w:val="es-MX"/>
        </w:rPr>
      </w:pPr>
      <w:proofErr w:type="spellStart"/>
      <w:ins w:id="14" w:author="Administrador" w:date="2017-02-08T12:31:00Z">
        <w:r>
          <w:rPr>
            <w:lang w:val="es-MX"/>
          </w:rPr>
          <w:t>Metodo</w:t>
        </w:r>
        <w:proofErr w:type="spellEnd"/>
        <w:r>
          <w:rPr>
            <w:lang w:val="es-MX"/>
          </w:rPr>
          <w:t xml:space="preserve"> </w:t>
        </w:r>
        <w:proofErr w:type="spellStart"/>
        <w:r w:rsidRPr="00EB7B36">
          <w:rPr>
            <w:lang w:val="es-MX"/>
          </w:rPr>
          <w:t>BajarListadoDeCartaPorte</w:t>
        </w:r>
        <w:proofErr w:type="spellEnd"/>
      </w:ins>
    </w:p>
    <w:p w:rsidR="00420C10" w:rsidRDefault="00420C10" w:rsidP="00C20189">
      <w:pPr>
        <w:spacing w:after="0"/>
        <w:rPr>
          <w:lang w:val="es-MX"/>
        </w:rPr>
      </w:pPr>
    </w:p>
    <w:p w:rsidR="00C20189" w:rsidDel="003E2B9D" w:rsidRDefault="00C20189" w:rsidP="00C20189">
      <w:pPr>
        <w:spacing w:after="0"/>
        <w:rPr>
          <w:del w:id="15" w:author="Administrador" w:date="2017-02-08T12:21:00Z"/>
          <w:lang w:val="es-MX"/>
        </w:rPr>
      </w:pPr>
      <w:del w:id="16" w:author="Administrador" w:date="2017-02-08T12:21:00Z">
        <w:r w:rsidDel="003E2B9D">
          <w:rPr>
            <w:lang w:val="es-MX"/>
          </w:rPr>
          <w:delText xml:space="preserve">La siguiente especificación tiene como objetivo describir </w:delText>
        </w:r>
        <w:r w:rsidR="00E05D73" w:rsidDel="003E2B9D">
          <w:rPr>
            <w:lang w:val="es-MX"/>
          </w:rPr>
          <w:delText>la</w:delText>
        </w:r>
        <w:r w:rsidDel="003E2B9D">
          <w:rPr>
            <w:lang w:val="es-MX"/>
          </w:rPr>
          <w:delText xml:space="preserve"> interface de </w:delText>
        </w:r>
        <w:r w:rsidR="00D866BD" w:rsidDel="003E2B9D">
          <w:rPr>
            <w:lang w:val="es-MX"/>
          </w:rPr>
          <w:delText>entregas</w:delText>
        </w:r>
        <w:r w:rsidDel="003E2B9D">
          <w:rPr>
            <w:lang w:val="es-MX"/>
          </w:rPr>
          <w:delText xml:space="preserve"> para el proceso de Canje para reflejar estos en el sistema ERP de Syngenta.</w:delText>
        </w:r>
      </w:del>
    </w:p>
    <w:p w:rsidR="00C20189" w:rsidDel="003E2B9D" w:rsidRDefault="00C20189" w:rsidP="00C20189">
      <w:pPr>
        <w:spacing w:after="0"/>
        <w:rPr>
          <w:del w:id="17" w:author="Administrador" w:date="2017-02-08T12:21:00Z"/>
          <w:lang w:val="es-MX"/>
        </w:rPr>
      </w:pPr>
    </w:p>
    <w:p w:rsidR="00C20189" w:rsidDel="003E2B9D" w:rsidRDefault="00C20189" w:rsidP="00C20189">
      <w:pPr>
        <w:spacing w:after="0"/>
        <w:rPr>
          <w:del w:id="18" w:author="Administrador" w:date="2017-02-08T12:21:00Z"/>
          <w:lang w:val="es-MX"/>
        </w:rPr>
      </w:pPr>
      <w:del w:id="19" w:author="Administrador" w:date="2017-02-08T12:21:00Z">
        <w:r w:rsidDel="003E2B9D">
          <w:rPr>
            <w:lang w:val="es-MX"/>
          </w:rPr>
          <w:delText>La modalidad de envió de información será a través de:</w:delText>
        </w:r>
      </w:del>
    </w:p>
    <w:p w:rsidR="00C20189" w:rsidDel="003E2B9D" w:rsidRDefault="00C20189" w:rsidP="00C20189">
      <w:pPr>
        <w:spacing w:after="0"/>
        <w:rPr>
          <w:del w:id="20" w:author="Administrador" w:date="2017-02-08T12:21:00Z"/>
          <w:lang w:val="es-MX"/>
        </w:rPr>
      </w:pPr>
    </w:p>
    <w:p w:rsidR="00C20189" w:rsidRPr="00C20189" w:rsidDel="003E2B9D" w:rsidRDefault="00C20189" w:rsidP="00C20189">
      <w:pPr>
        <w:pStyle w:val="Prrafodelista"/>
        <w:numPr>
          <w:ilvl w:val="0"/>
          <w:numId w:val="1"/>
        </w:numPr>
        <w:spacing w:after="0"/>
        <w:rPr>
          <w:del w:id="21" w:author="Administrador" w:date="2017-02-08T12:21:00Z"/>
          <w:lang w:val="es-MX"/>
        </w:rPr>
      </w:pPr>
      <w:del w:id="22" w:author="Administrador" w:date="2017-02-08T12:21:00Z">
        <w:r w:rsidRPr="00C20189" w:rsidDel="003E2B9D">
          <w:rPr>
            <w:lang w:val="es-MX"/>
          </w:rPr>
          <w:delText>Web Service (proceso automático).</w:delText>
        </w:r>
      </w:del>
    </w:p>
    <w:p w:rsidR="00C20189" w:rsidDel="003E2B9D" w:rsidRDefault="00C20189" w:rsidP="00C20189">
      <w:pPr>
        <w:pStyle w:val="Prrafodelista"/>
        <w:numPr>
          <w:ilvl w:val="0"/>
          <w:numId w:val="1"/>
        </w:numPr>
        <w:spacing w:after="0"/>
        <w:rPr>
          <w:del w:id="23" w:author="Administrador" w:date="2017-02-08T12:21:00Z"/>
          <w:lang w:val="es-MX"/>
        </w:rPr>
      </w:pPr>
      <w:del w:id="24" w:author="Administrador" w:date="2017-02-08T12:21:00Z">
        <w:r w:rsidRPr="00C20189" w:rsidDel="003E2B9D">
          <w:rPr>
            <w:lang w:val="es-MX"/>
          </w:rPr>
          <w:delText>Excel (archivo dep</w:delText>
        </w:r>
        <w:r w:rsidDel="003E2B9D">
          <w:rPr>
            <w:lang w:val="es-MX"/>
          </w:rPr>
          <w:delText>ositado en una carpeta por FTP e</w:delText>
        </w:r>
        <w:r w:rsidRPr="00C20189" w:rsidDel="003E2B9D">
          <w:rPr>
            <w:lang w:val="es-MX"/>
          </w:rPr>
          <w:delText>n Syngenta o enviado por mail al responsable de Syngenta</w:delText>
        </w:r>
        <w:r w:rsidDel="003E2B9D">
          <w:rPr>
            <w:lang w:val="es-MX"/>
          </w:rPr>
          <w:delText>. Proceso NO automático</w:delText>
        </w:r>
        <w:r w:rsidRPr="00C20189" w:rsidDel="003E2B9D">
          <w:rPr>
            <w:lang w:val="es-MX"/>
          </w:rPr>
          <w:delText>)</w:delText>
        </w:r>
        <w:r w:rsidDel="003E2B9D">
          <w:rPr>
            <w:lang w:val="es-MX"/>
          </w:rPr>
          <w:delText>.</w:delText>
        </w:r>
      </w:del>
    </w:p>
    <w:p w:rsidR="00C20189" w:rsidDel="003E2B9D" w:rsidRDefault="00C20189" w:rsidP="00C20189">
      <w:pPr>
        <w:spacing w:after="0"/>
        <w:rPr>
          <w:del w:id="25" w:author="Administrador" w:date="2017-02-08T12:21:00Z"/>
          <w:lang w:val="es-MX"/>
        </w:rPr>
      </w:pPr>
    </w:p>
    <w:p w:rsidR="00C20189" w:rsidRPr="00C20189" w:rsidDel="003E2B9D" w:rsidRDefault="00C20189" w:rsidP="00C20189">
      <w:pPr>
        <w:spacing w:after="0"/>
        <w:rPr>
          <w:del w:id="26" w:author="Administrador" w:date="2017-02-08T12:21:00Z"/>
          <w:lang w:val="es-MX"/>
        </w:rPr>
      </w:pPr>
      <w:del w:id="27" w:author="Administrador" w:date="2017-02-08T12:21:00Z">
        <w:r w:rsidDel="003E2B9D">
          <w:rPr>
            <w:lang w:val="es-MX"/>
          </w:rPr>
          <w:delText xml:space="preserve">El envío de archivos será considerado como modo de envío ante una contingencia cuando Syngenta así lo requiera; los archivos no </w:delText>
        </w:r>
        <w:r w:rsidR="00D33882" w:rsidDel="003E2B9D">
          <w:rPr>
            <w:lang w:val="es-MX"/>
          </w:rPr>
          <w:delText>serán</w:delText>
        </w:r>
        <w:r w:rsidDel="003E2B9D">
          <w:rPr>
            <w:lang w:val="es-MX"/>
          </w:rPr>
          <w:delText xml:space="preserve"> procesados si no se estuviera en contingencia.</w:delText>
        </w:r>
      </w:del>
    </w:p>
    <w:p w:rsidR="00C20189" w:rsidRDefault="00C20189" w:rsidP="00C20189">
      <w:pPr>
        <w:pStyle w:val="Prrafodelista"/>
        <w:spacing w:after="0"/>
        <w:rPr>
          <w:lang w:val="es-MX"/>
        </w:rPr>
      </w:pPr>
    </w:p>
    <w:p w:rsidR="00C20189" w:rsidDel="00420C10" w:rsidRDefault="00C20189" w:rsidP="00C20189">
      <w:pPr>
        <w:pStyle w:val="Prrafodelista"/>
        <w:spacing w:after="0"/>
        <w:rPr>
          <w:del w:id="28" w:author="Administrador" w:date="2017-02-08T12:31:00Z"/>
          <w:lang w:val="es-MX"/>
        </w:rPr>
      </w:pPr>
    </w:p>
    <w:p w:rsidR="00C20189" w:rsidDel="00420C10" w:rsidRDefault="00C20189" w:rsidP="00C20189">
      <w:pPr>
        <w:pStyle w:val="Prrafodelista"/>
        <w:spacing w:after="0"/>
        <w:ind w:left="0"/>
        <w:rPr>
          <w:del w:id="29" w:author="Administrador" w:date="2017-02-08T12:31:00Z"/>
          <w:lang w:val="es-MX"/>
        </w:rPr>
      </w:pPr>
      <w:del w:id="30" w:author="Administrador" w:date="2017-02-08T12:31:00Z">
        <w:r w:rsidRPr="00E96BAD" w:rsidDel="00420C10">
          <w:rPr>
            <w:b/>
            <w:lang w:val="es-MX"/>
          </w:rPr>
          <w:delText>Web Service</w:delText>
        </w:r>
        <w:r w:rsidDel="00420C10">
          <w:rPr>
            <w:lang w:val="es-MX"/>
          </w:rPr>
          <w:delText xml:space="preserve">: Syngenta </w:delText>
        </w:r>
        <w:r w:rsidR="00E96BAD" w:rsidDel="00420C10">
          <w:rPr>
            <w:lang w:val="es-MX"/>
          </w:rPr>
          <w:delText>alberga</w:delText>
        </w:r>
        <w:r w:rsidDel="00420C10">
          <w:rPr>
            <w:lang w:val="es-MX"/>
          </w:rPr>
          <w:delText xml:space="preserve"> un Web Service que puede ser consumido por los </w:delText>
        </w:r>
        <w:r w:rsidR="00D866BD" w:rsidDel="00420C10">
          <w:rPr>
            <w:lang w:val="es-MX"/>
          </w:rPr>
          <w:delText>Entregadores</w:delText>
        </w:r>
        <w:r w:rsidDel="00420C10">
          <w:rPr>
            <w:lang w:val="es-MX"/>
          </w:rPr>
          <w:delText xml:space="preserve"> habilitados con un protocolo seguro y con autenticación que será provista por mail tanto para el ambiente de test como el ambiente de producción.</w:delText>
        </w:r>
      </w:del>
    </w:p>
    <w:p w:rsidR="00E96BAD" w:rsidDel="00420C10" w:rsidRDefault="00E96BAD" w:rsidP="00C20189">
      <w:pPr>
        <w:pStyle w:val="Prrafodelista"/>
        <w:spacing w:after="0"/>
        <w:ind w:left="0"/>
        <w:rPr>
          <w:del w:id="31" w:author="Administrador" w:date="2017-02-08T12:31:00Z"/>
          <w:lang w:val="es-MX"/>
        </w:rPr>
      </w:pPr>
      <w:del w:id="32" w:author="Administrador" w:date="2017-02-08T12:31:00Z">
        <w:r w:rsidDel="00420C10">
          <w:rPr>
            <w:lang w:val="es-MX"/>
          </w:rPr>
          <w:delText>Este servicio será asincrónico aunque el proceso en si será en línea, es decir</w:delText>
        </w:r>
        <w:r w:rsidR="00616498" w:rsidDel="00420C10">
          <w:rPr>
            <w:lang w:val="es-MX"/>
          </w:rPr>
          <w:delText xml:space="preserve">, cuando se envía una interface </w:delText>
        </w:r>
        <w:r w:rsidDel="00420C10">
          <w:rPr>
            <w:lang w:val="es-MX"/>
          </w:rPr>
          <w:delText xml:space="preserve"> la misma será procesada por Syngenta automáticamente y en el mismo momento que hubiera sido enviada</w:delText>
        </w:r>
        <w:r w:rsidR="00616498" w:rsidDel="00420C10">
          <w:rPr>
            <w:lang w:val="es-MX"/>
          </w:rPr>
          <w:delText>. E</w:delText>
        </w:r>
        <w:r w:rsidDel="00420C10">
          <w:rPr>
            <w:lang w:val="es-MX"/>
          </w:rPr>
          <w:delText>l Web Service no devolverá ningún dato que haga referencia</w:delText>
        </w:r>
        <w:r w:rsidR="00A51AE0" w:rsidDel="00420C10">
          <w:rPr>
            <w:lang w:val="es-MX"/>
          </w:rPr>
          <w:delText xml:space="preserve"> en cuanto a</w:delText>
        </w:r>
        <w:r w:rsidDel="00420C10">
          <w:rPr>
            <w:lang w:val="es-MX"/>
          </w:rPr>
          <w:delText xml:space="preserve"> si se procesó bien o tuvo errores</w:delText>
        </w:r>
        <w:r w:rsidR="00616498" w:rsidDel="00420C10">
          <w:rPr>
            <w:lang w:val="es-MX"/>
          </w:rPr>
          <w:delText xml:space="preserve"> la interface</w:delText>
        </w:r>
        <w:r w:rsidDel="00420C10">
          <w:rPr>
            <w:lang w:val="es-MX"/>
          </w:rPr>
          <w:delText>.</w:delText>
        </w:r>
      </w:del>
    </w:p>
    <w:p w:rsidR="00E96BAD" w:rsidDel="00420C10" w:rsidRDefault="00E96BAD" w:rsidP="00C20189">
      <w:pPr>
        <w:pStyle w:val="Prrafodelista"/>
        <w:spacing w:after="0"/>
        <w:ind w:left="0"/>
        <w:rPr>
          <w:del w:id="33" w:author="Administrador" w:date="2017-02-08T12:31:00Z"/>
          <w:lang w:val="es-MX"/>
        </w:rPr>
      </w:pPr>
      <w:del w:id="34" w:author="Administrador" w:date="2017-02-08T12:31:00Z">
        <w:r w:rsidDel="00420C10">
          <w:rPr>
            <w:lang w:val="es-MX"/>
          </w:rPr>
          <w:delText xml:space="preserve">La interface será procesa por Syngenta y si la misma no puede ser procesada correctamente por contener errores en los datos u otra validación; se enviara un mail con el detalle del procesamiento y error al mail indicado por el </w:delText>
        </w:r>
        <w:r w:rsidR="00D866BD" w:rsidDel="00420C10">
          <w:rPr>
            <w:lang w:val="es-MX"/>
          </w:rPr>
          <w:delText>entregador</w:delText>
        </w:r>
        <w:r w:rsidDel="00420C10">
          <w:rPr>
            <w:lang w:val="es-MX"/>
          </w:rPr>
          <w:delText xml:space="preserve"> para esta interface como así también dicho mail será enviado de la misma forma al responsable de Canje por parte de Syngenta.</w:delText>
        </w:r>
      </w:del>
    </w:p>
    <w:p w:rsidR="00E96BAD" w:rsidDel="00EB7B36" w:rsidRDefault="00E96BAD" w:rsidP="00C20189">
      <w:pPr>
        <w:pStyle w:val="Prrafodelista"/>
        <w:spacing w:after="0"/>
        <w:ind w:left="0"/>
        <w:rPr>
          <w:del w:id="35" w:author="Administrador" w:date="2017-02-08T12:23:00Z"/>
          <w:lang w:val="es-MX"/>
        </w:rPr>
      </w:pPr>
    </w:p>
    <w:p w:rsidR="00E96BAD" w:rsidDel="00EB7B36" w:rsidRDefault="00E96BAD" w:rsidP="00C20189">
      <w:pPr>
        <w:pStyle w:val="Prrafodelista"/>
        <w:spacing w:after="0"/>
        <w:ind w:left="0"/>
        <w:rPr>
          <w:del w:id="36" w:author="Administrador" w:date="2017-02-08T12:23:00Z"/>
          <w:lang w:val="es-MX"/>
        </w:rPr>
      </w:pPr>
      <w:del w:id="37" w:author="Administrador" w:date="2017-02-08T12:23:00Z">
        <w:r w:rsidRPr="002010DA" w:rsidDel="00EB7B36">
          <w:rPr>
            <w:b/>
            <w:lang w:val="es-MX"/>
          </w:rPr>
          <w:delText>Archivo Excel</w:delText>
        </w:r>
        <w:r w:rsidDel="00EB7B36">
          <w:rPr>
            <w:lang w:val="es-MX"/>
          </w:rPr>
          <w:delText xml:space="preserve">: En caso de contingencia y si </w:delText>
        </w:r>
        <w:r w:rsidR="001E2CBF" w:rsidDel="00EB7B36">
          <w:rPr>
            <w:lang w:val="es-MX"/>
          </w:rPr>
          <w:delText>así</w:delText>
        </w:r>
        <w:r w:rsidDel="00EB7B36">
          <w:rPr>
            <w:lang w:val="es-MX"/>
          </w:rPr>
          <w:delText xml:space="preserve"> lo requiriera Syngenta, el </w:delText>
        </w:r>
        <w:r w:rsidR="00D866BD" w:rsidDel="00EB7B36">
          <w:rPr>
            <w:lang w:val="es-MX"/>
          </w:rPr>
          <w:delText>entregador</w:delText>
        </w:r>
        <w:r w:rsidDel="00EB7B36">
          <w:rPr>
            <w:lang w:val="es-MX"/>
          </w:rPr>
          <w:delText xml:space="preserve"> enviara un archivo Excel que deberá contar con la misma estructura que se detalla en otra sección en este mismo documento. Los campos a enviar/estructura serán los mismo</w:delText>
        </w:r>
        <w:r w:rsidR="001E2CBF" w:rsidDel="00EB7B36">
          <w:rPr>
            <w:lang w:val="es-MX"/>
          </w:rPr>
          <w:delText>s que se indicaran para el web S</w:delText>
        </w:r>
        <w:r w:rsidDel="00EB7B36">
          <w:rPr>
            <w:lang w:val="es-MX"/>
          </w:rPr>
          <w:delText>ervice y ambos estarán sujetos a las mismas reglas y validaciones.</w:delText>
        </w:r>
      </w:del>
    </w:p>
    <w:p w:rsidR="00D93D53" w:rsidDel="00EB7B36" w:rsidRDefault="00D93D53" w:rsidP="00D93D53">
      <w:pPr>
        <w:pStyle w:val="Prrafodelista"/>
        <w:spacing w:after="0"/>
        <w:ind w:left="0"/>
        <w:rPr>
          <w:del w:id="38" w:author="Administrador" w:date="2017-02-08T12:23:00Z"/>
          <w:lang w:val="es-MX"/>
        </w:rPr>
      </w:pPr>
    </w:p>
    <w:p w:rsidR="00D93D53" w:rsidRPr="0049410A" w:rsidDel="00EB7B36" w:rsidRDefault="0049410A" w:rsidP="0049410A">
      <w:pPr>
        <w:spacing w:after="0"/>
        <w:rPr>
          <w:del w:id="39" w:author="Administrador" w:date="2017-02-08T12:23:00Z"/>
          <w:lang w:val="es-MX"/>
        </w:rPr>
      </w:pPr>
      <w:del w:id="40" w:author="Administrador" w:date="2017-02-08T12:23:00Z">
        <w:r w:rsidDel="00EB7B36">
          <w:rPr>
            <w:lang w:val="es-MX"/>
          </w:rPr>
          <w:delText xml:space="preserve">*La solución en cuanto a tiempos de proceso está diseñada para recibir diariamente la información desde el </w:delText>
        </w:r>
        <w:r w:rsidR="00D866BD" w:rsidDel="00EB7B36">
          <w:rPr>
            <w:lang w:val="es-MX"/>
          </w:rPr>
          <w:delText>Entregador</w:delText>
        </w:r>
        <w:r w:rsidDel="00EB7B36">
          <w:rPr>
            <w:lang w:val="es-MX"/>
          </w:rPr>
          <w:delText>.</w:delText>
        </w:r>
      </w:del>
    </w:p>
    <w:p w:rsidR="0049410A" w:rsidDel="00EB7B36" w:rsidRDefault="0049410A" w:rsidP="00D93D53">
      <w:pPr>
        <w:pStyle w:val="Prrafodelista"/>
        <w:spacing w:after="0"/>
        <w:ind w:left="0"/>
        <w:rPr>
          <w:del w:id="41" w:author="Administrador" w:date="2017-02-08T12:23:00Z"/>
          <w:lang w:val="es-MX"/>
        </w:rPr>
      </w:pPr>
    </w:p>
    <w:p w:rsidR="0049410A" w:rsidDel="00EB7B36" w:rsidRDefault="00A51AE0" w:rsidP="00D93D53">
      <w:pPr>
        <w:pStyle w:val="Prrafodelista"/>
        <w:spacing w:after="0"/>
        <w:ind w:left="0"/>
        <w:rPr>
          <w:del w:id="42" w:author="Administrador" w:date="2017-02-08T12:23:00Z"/>
          <w:lang w:val="es-MX"/>
        </w:rPr>
      </w:pPr>
      <w:del w:id="43" w:author="Administrador" w:date="2017-02-08T12:23:00Z">
        <w:r w:rsidDel="00EB7B36">
          <w:rPr>
            <w:lang w:val="es-MX"/>
          </w:rPr>
          <w:delText xml:space="preserve">Servidor FTP </w:delText>
        </w:r>
      </w:del>
    </w:p>
    <w:p w:rsidR="00D93D53" w:rsidDel="00EB7B36" w:rsidRDefault="00D93D53" w:rsidP="00A51AE0">
      <w:pPr>
        <w:pStyle w:val="Prrafodelista"/>
        <w:spacing w:after="0"/>
        <w:rPr>
          <w:del w:id="44" w:author="Administrador" w:date="2017-02-08T12:23:00Z"/>
          <w:lang w:val="es-MX"/>
        </w:rPr>
      </w:pPr>
      <w:del w:id="45" w:author="Administrador" w:date="2017-02-08T12:23:00Z">
        <w:r w:rsidDel="00EB7B36">
          <w:rPr>
            <w:lang w:val="es-MX"/>
          </w:rPr>
          <w:delText xml:space="preserve">FTP: </w:delText>
        </w:r>
        <w:r w:rsidDel="00EB7B36">
          <w:rPr>
            <w:color w:val="A6A6A6" w:themeColor="background1" w:themeShade="A6"/>
            <w:lang w:val="es-MX"/>
          </w:rPr>
          <w:delText>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D93D53" w:rsidDel="00EB7B36" w:rsidRDefault="00D93D53" w:rsidP="00A51AE0">
      <w:pPr>
        <w:pStyle w:val="Prrafodelista"/>
        <w:spacing w:after="0"/>
        <w:rPr>
          <w:del w:id="46" w:author="Administrador" w:date="2017-02-08T12:23:00Z"/>
          <w:lang w:val="es-MX"/>
        </w:rPr>
      </w:pPr>
      <w:del w:id="47" w:author="Administrador" w:date="2017-02-08T12:23:00Z">
        <w:r w:rsidDel="00EB7B36">
          <w:rPr>
            <w:lang w:val="es-MX"/>
          </w:rPr>
          <w:delText xml:space="preserve">Usuario: </w:delText>
        </w:r>
        <w:r w:rsidDel="00EB7B36">
          <w:rPr>
            <w:color w:val="A6A6A6" w:themeColor="background1" w:themeShade="A6"/>
            <w:lang w:val="es-MX"/>
          </w:rPr>
          <w:delText>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D93D53" w:rsidDel="00EB7B36" w:rsidRDefault="00D93D53" w:rsidP="00A51AE0">
      <w:pPr>
        <w:pStyle w:val="Prrafodelista"/>
        <w:spacing w:after="0"/>
        <w:rPr>
          <w:del w:id="48" w:author="Administrador" w:date="2017-02-08T12:23:00Z"/>
          <w:lang w:val="es-MX"/>
        </w:rPr>
      </w:pPr>
      <w:del w:id="49" w:author="Administrador" w:date="2017-02-08T12:23:00Z">
        <w:r w:rsidDel="00EB7B36">
          <w:rPr>
            <w:lang w:val="es-MX"/>
          </w:rPr>
          <w:delText xml:space="preserve">Password: </w:delText>
        </w:r>
        <w:r w:rsidDel="00EB7B36">
          <w:rPr>
            <w:color w:val="A6A6A6" w:themeColor="background1" w:themeShade="A6"/>
            <w:lang w:val="es-MX"/>
          </w:rPr>
          <w:delText>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D93D53" w:rsidDel="00EB7B36" w:rsidRDefault="00D93D53" w:rsidP="00C20189">
      <w:pPr>
        <w:pStyle w:val="Prrafodelista"/>
        <w:spacing w:after="0"/>
        <w:ind w:left="0"/>
        <w:rPr>
          <w:del w:id="50" w:author="Administrador" w:date="2017-02-08T12:23:00Z"/>
          <w:lang w:val="es-MX"/>
        </w:rPr>
      </w:pPr>
    </w:p>
    <w:p w:rsidR="00A51AE0" w:rsidDel="00EB7B36" w:rsidRDefault="00A51AE0" w:rsidP="00C20189">
      <w:pPr>
        <w:pStyle w:val="Prrafodelista"/>
        <w:spacing w:after="0"/>
        <w:ind w:left="0"/>
        <w:rPr>
          <w:del w:id="51" w:author="Administrador" w:date="2017-02-08T12:23:00Z"/>
          <w:lang w:val="es-MX"/>
        </w:rPr>
      </w:pPr>
      <w:del w:id="52" w:author="Administrador" w:date="2017-02-08T12:23:00Z">
        <w:r w:rsidDel="00EB7B36">
          <w:rPr>
            <w:lang w:val="es-MX"/>
          </w:rPr>
          <w:delText>Web Service:</w:delText>
        </w:r>
      </w:del>
    </w:p>
    <w:p w:rsidR="00E96BAD" w:rsidDel="00EB7B36" w:rsidRDefault="002010DA" w:rsidP="00A51AE0">
      <w:pPr>
        <w:pStyle w:val="Prrafodelista"/>
        <w:spacing w:after="0"/>
        <w:rPr>
          <w:del w:id="53" w:author="Administrador" w:date="2017-02-08T12:23:00Z"/>
          <w:lang w:val="es-MX"/>
        </w:rPr>
      </w:pPr>
      <w:del w:id="54" w:author="Administrador" w:date="2017-02-08T12:23:00Z">
        <w:r w:rsidDel="00EB7B36">
          <w:rPr>
            <w:lang w:val="es-MX"/>
          </w:rPr>
          <w:delText>URL: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</w:delText>
        </w:r>
        <w:r w:rsidDel="00EB7B36">
          <w:rPr>
            <w:color w:val="A6A6A6" w:themeColor="background1" w:themeShade="A6"/>
            <w:lang w:val="es-MX"/>
          </w:rPr>
          <w:delText>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2010DA" w:rsidDel="00EB7B36" w:rsidRDefault="002010DA" w:rsidP="00A51AE0">
      <w:pPr>
        <w:pStyle w:val="Prrafodelista"/>
        <w:spacing w:after="0"/>
        <w:rPr>
          <w:del w:id="55" w:author="Administrador" w:date="2017-02-08T12:23:00Z"/>
          <w:lang w:val="es-MX"/>
        </w:rPr>
      </w:pPr>
      <w:del w:id="56" w:author="Administrador" w:date="2017-02-08T12:23:00Z">
        <w:r w:rsidDel="00EB7B36">
          <w:rPr>
            <w:lang w:val="es-MX"/>
          </w:rPr>
          <w:delText>Usuario: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</w:delText>
        </w:r>
        <w:r w:rsidDel="00EB7B36">
          <w:rPr>
            <w:color w:val="A6A6A6" w:themeColor="background1" w:themeShade="A6"/>
            <w:lang w:val="es-MX"/>
          </w:rPr>
          <w:delText>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2010DA" w:rsidDel="00EB7B36" w:rsidRDefault="002010DA" w:rsidP="00A51AE0">
      <w:pPr>
        <w:pStyle w:val="Prrafodelista"/>
        <w:spacing w:after="0"/>
        <w:rPr>
          <w:del w:id="57" w:author="Administrador" w:date="2017-02-08T12:23:00Z"/>
          <w:lang w:val="es-MX"/>
        </w:rPr>
      </w:pPr>
      <w:del w:id="58" w:author="Administrador" w:date="2017-02-08T12:23:00Z">
        <w:r w:rsidDel="00EB7B36">
          <w:rPr>
            <w:lang w:val="es-MX"/>
          </w:rPr>
          <w:delText>Password:</w:delText>
        </w:r>
        <w:r w:rsidDel="00EB7B36">
          <w:rPr>
            <w:color w:val="A6A6A6" w:themeColor="background1" w:themeShade="A6"/>
            <w:lang w:val="es-MX"/>
          </w:rPr>
          <w:delText xml:space="preserve"> 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2010DA" w:rsidDel="00EB7B36" w:rsidRDefault="002010DA" w:rsidP="00A51AE0">
      <w:pPr>
        <w:pStyle w:val="Prrafodelista"/>
        <w:spacing w:after="0"/>
        <w:rPr>
          <w:del w:id="59" w:author="Administrador" w:date="2017-02-08T12:23:00Z"/>
          <w:color w:val="A6A6A6" w:themeColor="background1" w:themeShade="A6"/>
          <w:lang w:val="es-MX"/>
        </w:rPr>
      </w:pPr>
      <w:del w:id="60" w:author="Administrador" w:date="2017-02-08T12:23:00Z">
        <w:r w:rsidDel="00EB7B36">
          <w:rPr>
            <w:lang w:val="es-MX"/>
          </w:rPr>
          <w:delText>Certificado: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</w:delText>
        </w:r>
        <w:r w:rsidDel="00EB7B36">
          <w:rPr>
            <w:color w:val="A6A6A6" w:themeColor="background1" w:themeShade="A6"/>
            <w:lang w:val="es-MX"/>
          </w:rPr>
          <w:delText>Será</w:delText>
        </w:r>
        <w:r w:rsidRPr="002010DA" w:rsidDel="00EB7B36">
          <w:rPr>
            <w:color w:val="A6A6A6" w:themeColor="background1" w:themeShade="A6"/>
            <w:lang w:val="es-MX"/>
          </w:rPr>
          <w:delText xml:space="preserve"> enviada por correo electrónico.</w:delText>
        </w:r>
      </w:del>
    </w:p>
    <w:p w:rsidR="00D93D53" w:rsidDel="00EB7B36" w:rsidRDefault="00D93D53" w:rsidP="00C20189">
      <w:pPr>
        <w:pStyle w:val="Prrafodelista"/>
        <w:spacing w:after="0"/>
        <w:ind w:left="0"/>
        <w:rPr>
          <w:del w:id="61" w:author="Administrador" w:date="2017-02-08T12:23:00Z"/>
          <w:color w:val="A6A6A6" w:themeColor="background1" w:themeShade="A6"/>
          <w:lang w:val="es-MX"/>
        </w:rPr>
      </w:pPr>
    </w:p>
    <w:p w:rsidR="00D93D53" w:rsidDel="00EB7B36" w:rsidRDefault="00D93D53" w:rsidP="00C20189">
      <w:pPr>
        <w:pStyle w:val="Prrafodelista"/>
        <w:spacing w:after="0"/>
        <w:ind w:left="0"/>
        <w:rPr>
          <w:del w:id="62" w:author="Administrador" w:date="2017-02-08T12:23:00Z"/>
          <w:color w:val="A6A6A6" w:themeColor="background1" w:themeShade="A6"/>
          <w:lang w:val="es-MX"/>
        </w:rPr>
      </w:pPr>
    </w:p>
    <w:p w:rsidR="00983EB5" w:rsidDel="00EB7B36" w:rsidRDefault="00654929" w:rsidP="00C20189">
      <w:pPr>
        <w:pStyle w:val="Prrafodelista"/>
        <w:spacing w:after="0"/>
        <w:ind w:left="0"/>
        <w:rPr>
          <w:del w:id="63" w:author="Administrador" w:date="2017-02-08T12:23:00Z"/>
          <w:lang w:val="es-MX"/>
        </w:rPr>
      </w:pPr>
      <w:del w:id="64" w:author="Administrador" w:date="2017-02-08T12:23:00Z">
        <w:r w:rsidDel="00EB7B36">
          <w:rPr>
            <w:b/>
            <w:lang w:val="es-MX"/>
          </w:rPr>
          <w:delText>Campos a enviar</w:delText>
        </w:r>
        <w:r w:rsidR="00983EB5" w:rsidDel="00EB7B36">
          <w:rPr>
            <w:lang w:val="es-MX"/>
          </w:rPr>
          <w:delText>:</w:delText>
        </w:r>
      </w:del>
    </w:p>
    <w:p w:rsidR="00170760" w:rsidDel="00EB7B36" w:rsidRDefault="00170760" w:rsidP="00C20189">
      <w:pPr>
        <w:pStyle w:val="Prrafodelista"/>
        <w:spacing w:after="0"/>
        <w:ind w:left="0"/>
        <w:rPr>
          <w:del w:id="65" w:author="Administrador" w:date="2017-02-08T12:23:00Z"/>
          <w:lang w:val="es-MX"/>
        </w:rPr>
      </w:pPr>
    </w:p>
    <w:tbl>
      <w:tblPr>
        <w:tblW w:w="10998" w:type="dxa"/>
        <w:tblInd w:w="-113" w:type="dxa"/>
        <w:tblLook w:val="04A0" w:firstRow="1" w:lastRow="0" w:firstColumn="1" w:lastColumn="0" w:noHBand="0" w:noVBand="1"/>
      </w:tblPr>
      <w:tblGrid>
        <w:gridCol w:w="847"/>
        <w:gridCol w:w="2065"/>
        <w:gridCol w:w="4818"/>
        <w:gridCol w:w="1973"/>
        <w:gridCol w:w="1295"/>
      </w:tblGrid>
      <w:tr w:rsidR="00D866BD" w:rsidRPr="00654929" w:rsidDel="00EB7B36" w:rsidTr="000A34CA">
        <w:trPr>
          <w:trHeight w:val="585"/>
          <w:del w:id="66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866BD" w:rsidRPr="00654929" w:rsidDel="00EB7B36" w:rsidRDefault="00D866BD" w:rsidP="00654929">
            <w:pPr>
              <w:spacing w:after="0" w:line="240" w:lineRule="auto"/>
              <w:rPr>
                <w:del w:id="67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del w:id="68" w:author="Administrador" w:date="2017-02-08T12:23:00Z"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delText xml:space="preserve">Campo </w:delText>
              </w:r>
              <w:r w:rsidRPr="0048647D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nro</w:delText>
              </w:r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delText>.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866BD" w:rsidRPr="0048647D" w:rsidDel="00EB7B36" w:rsidRDefault="00D866BD" w:rsidP="00654929">
            <w:pPr>
              <w:spacing w:after="0" w:line="240" w:lineRule="auto"/>
              <w:rPr>
                <w:del w:id="69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70" w:author="Administrador" w:date="2017-02-08T12:23:00Z">
              <w:r w:rsidRPr="0048647D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Nombre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866BD" w:rsidRPr="00654929" w:rsidDel="00EB7B36" w:rsidRDefault="00D866BD" w:rsidP="00654929">
            <w:pPr>
              <w:spacing w:after="0" w:line="240" w:lineRule="auto"/>
              <w:rPr>
                <w:del w:id="71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del w:id="72" w:author="Administrador" w:date="2017-02-08T12:23:00Z">
              <w:r w:rsidRPr="00654929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delText>Nota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866BD" w:rsidRPr="00654929" w:rsidDel="00EB7B36" w:rsidRDefault="00D866BD" w:rsidP="00654929">
            <w:pPr>
              <w:spacing w:after="0" w:line="240" w:lineRule="auto"/>
              <w:rPr>
                <w:del w:id="73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del w:id="74" w:author="Administrador" w:date="2017-02-08T12:23:00Z"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delText>Campo interface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866BD" w:rsidRPr="00D866BD" w:rsidDel="00EB7B36" w:rsidRDefault="00D866BD" w:rsidP="00D866BD">
            <w:pPr>
              <w:spacing w:after="0" w:line="240" w:lineRule="auto"/>
              <w:jc w:val="center"/>
              <w:rPr>
                <w:del w:id="75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76" w:author="Administrador" w:date="2017-02-08T12:23:00Z">
              <w:r w:rsidRPr="00D866BD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Obligatorio</w:delText>
              </w:r>
            </w:del>
          </w:p>
        </w:tc>
      </w:tr>
      <w:tr w:rsidR="00D866BD" w:rsidRPr="009C186D" w:rsidDel="00EB7B36" w:rsidTr="000A34CA">
        <w:trPr>
          <w:trHeight w:val="285"/>
          <w:del w:id="77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Del="00EB7B36" w:rsidRDefault="00D866BD" w:rsidP="00D866BD">
            <w:pPr>
              <w:jc w:val="right"/>
              <w:rPr>
                <w:del w:id="7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7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Del="00EB7B36" w:rsidRDefault="00D866BD" w:rsidP="00D866BD">
            <w:pPr>
              <w:rPr>
                <w:del w:id="8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8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Action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Pr="00F62322" w:rsidDel="00EB7B36" w:rsidRDefault="00D866BD" w:rsidP="00D866BD">
            <w:pPr>
              <w:spacing w:after="0" w:line="240" w:lineRule="auto"/>
              <w:rPr>
                <w:del w:id="82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del w:id="83" w:author="Administrador" w:date="2017-02-08T12:23:00Z">
              <w:r w:rsidRPr="00F62322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Valores posibles: I / D</w:delText>
              </w:r>
            </w:del>
          </w:p>
          <w:p w:rsidR="00D866BD" w:rsidRPr="00654929" w:rsidDel="00EB7B36" w:rsidRDefault="00D866BD" w:rsidP="000A34CA">
            <w:pPr>
              <w:spacing w:after="0" w:line="240" w:lineRule="auto"/>
              <w:rPr>
                <w:del w:id="84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85" w:author="Administrador" w:date="2017-02-08T12:23:00Z">
              <w:r w:rsidRPr="00F62322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Donde I = Nuevo, D = Anular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8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8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action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8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8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9C186D" w:rsidDel="00EB7B36" w:rsidTr="000A34CA">
        <w:trPr>
          <w:trHeight w:val="300"/>
          <w:del w:id="90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Del="00EB7B36" w:rsidRDefault="00D866BD" w:rsidP="00D866BD">
            <w:pPr>
              <w:jc w:val="right"/>
              <w:rPr>
                <w:del w:id="9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9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Del="00EB7B36" w:rsidRDefault="000A34CA" w:rsidP="00D866BD">
            <w:pPr>
              <w:rPr>
                <w:del w:id="9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9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Tipo de comprobante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Pr="00F62322" w:rsidDel="00EB7B36" w:rsidRDefault="00D866BD" w:rsidP="00D866BD">
            <w:pPr>
              <w:spacing w:after="0" w:line="240" w:lineRule="auto"/>
              <w:rPr>
                <w:del w:id="95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del w:id="96" w:author="Administrador" w:date="2017-02-08T12:23:00Z">
              <w:r w:rsidRPr="00F62322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 xml:space="preserve">Valores posibles: </w:delText>
              </w:r>
              <w:r w:rsidR="000A34CA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CP</w:delText>
              </w:r>
              <w:r w:rsidRPr="00F62322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 xml:space="preserve"> / </w:delText>
              </w:r>
              <w:r w:rsidR="000A34CA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RT</w:delText>
              </w:r>
            </w:del>
          </w:p>
          <w:p w:rsidR="00D866BD" w:rsidRPr="00654929" w:rsidDel="00EB7B36" w:rsidRDefault="00D866BD" w:rsidP="000A34CA">
            <w:pPr>
              <w:spacing w:after="0" w:line="240" w:lineRule="auto"/>
              <w:rPr>
                <w:del w:id="97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98" w:author="Administrador" w:date="2017-02-08T12:23:00Z">
              <w:r w:rsidRPr="00F62322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Donde </w:delText>
              </w:r>
              <w:r w:rsidR="000A34CA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CP</w:delText>
              </w:r>
              <w:r w:rsidRPr="00F62322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 = </w:delText>
              </w:r>
              <w:r w:rsidR="000A34CA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Carta de Porte</w:delText>
              </w:r>
              <w:r w:rsidRPr="00F62322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, </w:delText>
              </w:r>
              <w:r w:rsidR="000A34CA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RT</w:delText>
              </w:r>
              <w:r w:rsidRPr="00F62322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 =  </w:delText>
              </w:r>
              <w:r w:rsidR="00462F4A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Retiro </w:delText>
              </w:r>
              <w:r w:rsidR="000A34CA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 transferencia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9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0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delivery_type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0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0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9C186D" w:rsidDel="00EB7B36" w:rsidTr="000A34CA">
        <w:trPr>
          <w:trHeight w:val="300"/>
          <w:del w:id="103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0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0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3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10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0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Carta de porte numero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08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0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1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carta_porte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1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1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654929" w:rsidDel="00EB7B36" w:rsidTr="000A34CA">
        <w:trPr>
          <w:trHeight w:val="300"/>
          <w:del w:id="113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1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1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4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11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1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Entregador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BD" w:rsidRPr="00654929" w:rsidDel="00EB7B36" w:rsidRDefault="000A34CA" w:rsidP="000A34CA">
            <w:pPr>
              <w:spacing w:after="0" w:line="240" w:lineRule="auto"/>
              <w:rPr>
                <w:del w:id="118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119" w:author="Administrador" w:date="2017-02-08T12:23:00Z"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 xml:space="preserve">CUIT 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2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2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grain_receiver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2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2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9C186D" w:rsidDel="00EB7B36" w:rsidTr="000A34CA">
        <w:trPr>
          <w:trHeight w:val="300"/>
          <w:del w:id="124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2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2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5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12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2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CTG numero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29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462F4A" w:rsidP="00D866BD">
            <w:pPr>
              <w:rPr>
                <w:del w:id="13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3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 xml:space="preserve">CTG </w:delText>
              </w:r>
              <w:r w:rsidR="00D866BD"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_number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462F4A">
            <w:pPr>
              <w:jc w:val="center"/>
              <w:rPr>
                <w:del w:id="13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3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 (si es C</w:delText>
              </w:r>
              <w:r w:rsidR="00462F4A"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P</w:delText>
              </w:r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)</w:delText>
              </w:r>
            </w:del>
          </w:p>
        </w:tc>
      </w:tr>
      <w:tr w:rsidR="00D866BD" w:rsidRPr="009C186D" w:rsidDel="00EB7B36" w:rsidTr="000A34CA">
        <w:trPr>
          <w:trHeight w:val="300"/>
          <w:del w:id="134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3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3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6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3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3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Titular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39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4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4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titular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4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143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4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4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7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4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4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Titular_CUIT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48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4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5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titular_CUIT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5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9C186D" w:rsidDel="00EB7B36" w:rsidTr="000A34CA">
        <w:trPr>
          <w:trHeight w:val="300"/>
          <w:del w:id="152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5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5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8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5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5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Intermediario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57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5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5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intermediario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6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9C186D" w:rsidDel="00EB7B36" w:rsidTr="000A34CA">
        <w:trPr>
          <w:trHeight w:val="300"/>
          <w:del w:id="161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6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6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9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6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6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Intermediario_CUIT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66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6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6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intermediario_CUIT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6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170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7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7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10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7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7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Remitente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75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7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7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remitente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7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179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8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8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11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8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8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Remitente_CUIT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184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8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8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remitente_CUIT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8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188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8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9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12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19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9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Corredor_CUIT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5C5D1B" w:rsidDel="00EB7B36" w:rsidRDefault="00D866BD" w:rsidP="00D866BD">
            <w:pPr>
              <w:spacing w:after="0" w:line="240" w:lineRule="auto"/>
              <w:rPr>
                <w:del w:id="193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19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9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corredor_CUIT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19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197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19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19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13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0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0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Entregador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02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0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0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entregador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0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0C5052" w:rsidDel="00EB7B36" w:rsidTr="000A34CA">
        <w:trPr>
          <w:trHeight w:val="300"/>
          <w:del w:id="206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0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0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14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0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1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Entregador_CUIT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11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1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1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entregador_CUIT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1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170760" w:rsidDel="00EB7B36" w:rsidTr="000A34CA">
        <w:trPr>
          <w:trHeight w:val="300"/>
          <w:del w:id="215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1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1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15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1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1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Destinatario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20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2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2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destinatario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2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170760" w:rsidDel="00EB7B36" w:rsidTr="000A34CA">
        <w:trPr>
          <w:trHeight w:val="300"/>
          <w:del w:id="224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2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2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16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2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2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Destinatario_CUIT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D22468" w:rsidDel="00EB7B36" w:rsidRDefault="00D866BD" w:rsidP="00D866BD">
            <w:pPr>
              <w:spacing w:after="0" w:line="240" w:lineRule="auto"/>
              <w:rPr>
                <w:del w:id="229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3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3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destinatario_CUIT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3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170760" w:rsidDel="00EB7B36" w:rsidTr="000A34CA">
        <w:trPr>
          <w:trHeight w:val="300"/>
          <w:del w:id="233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3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3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17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3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3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B96583" w:rsidDel="00EB7B36" w:rsidRDefault="00D866BD" w:rsidP="00D866BD">
            <w:pPr>
              <w:spacing w:after="0" w:line="240" w:lineRule="auto"/>
              <w:rPr>
                <w:del w:id="238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3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4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destino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4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242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4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4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18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4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4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Destino_CUIT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47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4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4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destino_CUIT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5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251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5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5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19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5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5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Transportista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56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5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5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transportista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5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260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6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6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20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rPr>
                <w:del w:id="26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6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Transportista_CUIT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65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6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6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transportista_CUIT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6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Del="00EB7B36" w:rsidTr="000A34CA">
        <w:trPr>
          <w:trHeight w:val="300"/>
          <w:del w:id="269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7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7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21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27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7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Fecha de descarga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BD" w:rsidRPr="000A34CA" w:rsidDel="00EB7B36" w:rsidRDefault="000A34CA" w:rsidP="00D866BD">
            <w:pPr>
              <w:spacing w:after="0" w:line="240" w:lineRule="auto"/>
              <w:rPr>
                <w:del w:id="274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275" w:author="Administrador" w:date="2017-02-08T12:23:00Z"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Formato ddmmyyyy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7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7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delivery_date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7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7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654929" w:rsidDel="00EB7B36" w:rsidTr="000A34CA">
        <w:trPr>
          <w:trHeight w:val="300"/>
          <w:del w:id="280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8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8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22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28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8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Grano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0A34CA" w:rsidP="00D866BD">
            <w:pPr>
              <w:spacing w:after="0" w:line="240" w:lineRule="auto"/>
              <w:rPr>
                <w:del w:id="285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del w:id="286" w:author="Administrador" w:date="2017-02-08T12:23:00Z">
              <w:r w:rsidRPr="00F81463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Valores posibles:</w:delText>
              </w:r>
              <w:r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 xml:space="preserve"> Códigos AFIP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8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8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grain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8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9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654929" w:rsidDel="00EB7B36" w:rsidTr="000A34CA">
        <w:trPr>
          <w:trHeight w:val="300"/>
          <w:del w:id="291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29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9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23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29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9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Cantidad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Del="00EB7B36" w:rsidRDefault="00D866BD" w:rsidP="00D866BD">
            <w:pPr>
              <w:spacing w:after="0" w:line="240" w:lineRule="auto"/>
              <w:rPr>
                <w:del w:id="296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29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29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quantity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29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0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170760" w:rsidDel="00EB7B36" w:rsidTr="000A34CA">
        <w:trPr>
          <w:trHeight w:val="300"/>
          <w:del w:id="301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30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0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24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30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0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Unidad de medida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Pr="000C5052" w:rsidDel="00EB7B36" w:rsidRDefault="000A34CA" w:rsidP="000A34CA">
            <w:pPr>
              <w:spacing w:after="0" w:line="240" w:lineRule="auto"/>
              <w:rPr>
                <w:del w:id="306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del w:id="307" w:author="Administrador" w:date="2017-02-08T12:23:00Z">
              <w:r w:rsidRPr="000C5052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Valores posibles: TO</w:delText>
              </w:r>
            </w:del>
          </w:p>
          <w:p w:rsidR="00D866BD" w:rsidRPr="00BE3B9E" w:rsidDel="00EB7B36" w:rsidRDefault="000A34CA" w:rsidP="000A34CA">
            <w:pPr>
              <w:spacing w:after="0" w:line="240" w:lineRule="auto"/>
              <w:rPr>
                <w:del w:id="308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309" w:author="Administrador" w:date="2017-02-08T12:23:00Z"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Donde TO = Toneladas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31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1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UOM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312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13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0A34CA" w:rsidRPr="00170760" w:rsidDel="00EB7B36" w:rsidTr="000A34CA">
        <w:trPr>
          <w:trHeight w:val="300"/>
          <w:del w:id="314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Del="00EB7B36" w:rsidRDefault="000A34CA" w:rsidP="000A34CA">
            <w:pPr>
              <w:jc w:val="right"/>
              <w:rPr>
                <w:del w:id="31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1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25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Del="00EB7B36" w:rsidRDefault="000A34CA" w:rsidP="000A34CA">
            <w:pPr>
              <w:rPr>
                <w:del w:id="317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18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Procedencia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Del="00EB7B36" w:rsidRDefault="000A34CA" w:rsidP="000A34CA">
            <w:pPr>
              <w:spacing w:after="0" w:line="240" w:lineRule="auto"/>
              <w:rPr>
                <w:del w:id="319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del w:id="320" w:author="Administrador" w:date="2017-02-08T12:23:00Z">
              <w:r w:rsidRPr="00B96583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Valores posibles: Según AFIP (</w:delText>
              </w:r>
              <w:r w:rsidR="00AA60C2" w:rsidDel="00EB7B36">
                <w:fldChar w:fldCharType="begin"/>
              </w:r>
              <w:r w:rsidR="00AA60C2" w:rsidRPr="005C6343" w:rsidDel="00EB7B36">
                <w:rPr>
                  <w:lang w:val="es-AR"/>
                  <w:rPrChange w:id="321" w:author="Administrador" w:date="2017-02-08T12:19:00Z">
                    <w:rPr/>
                  </w:rPrChange>
                </w:rPr>
                <w:delInstrText xml:space="preserve"> HYPERLINK "https://www.afip.gob.ar/genericos/guiavirtual/archivos/localidades.pdf" </w:delInstrText>
              </w:r>
              <w:r w:rsidR="00AA60C2" w:rsidDel="00EB7B36">
                <w:fldChar w:fldCharType="separate"/>
              </w:r>
              <w:r w:rsidRPr="00FE7506" w:rsidDel="00EB7B36">
                <w:rPr>
                  <w:rStyle w:val="Hipervnculo"/>
                  <w:rFonts w:ascii="Calibri" w:eastAsia="Times New Roman" w:hAnsi="Calibri" w:cs="Calibri"/>
                  <w:b/>
                  <w:sz w:val="22"/>
                  <w:szCs w:val="22"/>
                  <w:lang w:val="es-MX"/>
                </w:rPr>
                <w:delText>link</w:delText>
              </w:r>
              <w:r w:rsidR="00AA60C2" w:rsidDel="00EB7B36">
                <w:rPr>
                  <w:rStyle w:val="Hipervnculo"/>
                  <w:rFonts w:ascii="Calibri" w:eastAsia="Times New Roman" w:hAnsi="Calibri" w:cs="Calibri"/>
                  <w:b/>
                  <w:sz w:val="22"/>
                  <w:szCs w:val="22"/>
                  <w:lang w:val="es-MX"/>
                </w:rPr>
                <w:fldChar w:fldCharType="end"/>
              </w:r>
              <w:r w:rsidRPr="00B96583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)</w:delText>
              </w:r>
            </w:del>
          </w:p>
          <w:p w:rsidR="000A34CA" w:rsidRPr="00D22468" w:rsidDel="00EB7B36" w:rsidRDefault="000A34CA" w:rsidP="000A34CA">
            <w:pPr>
              <w:spacing w:after="0" w:line="240" w:lineRule="auto"/>
              <w:rPr>
                <w:del w:id="322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323" w:author="Administrador" w:date="2017-02-08T12:23:00Z">
              <w:r w:rsidRPr="00D22468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Formato localidad-provincia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34CA" w:rsidDel="00EB7B36" w:rsidRDefault="000A34CA" w:rsidP="000A34CA">
            <w:pPr>
              <w:rPr>
                <w:del w:id="324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25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origin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CA" w:rsidDel="00EB7B36" w:rsidRDefault="000A34CA" w:rsidP="000A34CA">
            <w:pPr>
              <w:jc w:val="center"/>
              <w:rPr>
                <w:del w:id="326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27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0A34CA" w:rsidRPr="00654929" w:rsidDel="00EB7B36" w:rsidTr="000A34CA">
        <w:trPr>
          <w:trHeight w:val="300"/>
          <w:del w:id="328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Del="00EB7B36" w:rsidRDefault="000A34CA" w:rsidP="000A34CA">
            <w:pPr>
              <w:jc w:val="right"/>
              <w:rPr>
                <w:del w:id="32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3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26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Del="00EB7B36" w:rsidRDefault="000A34CA" w:rsidP="000A34CA">
            <w:pPr>
              <w:rPr>
                <w:del w:id="33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3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Destino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Del="00EB7B36" w:rsidRDefault="000A34CA" w:rsidP="000A34CA">
            <w:pPr>
              <w:spacing w:after="0" w:line="240" w:lineRule="auto"/>
              <w:rPr>
                <w:del w:id="333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del w:id="334" w:author="Administrador" w:date="2017-02-08T12:23:00Z">
              <w:r w:rsidRPr="00B96583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Valores posibles: Según AFIP (</w:delText>
              </w:r>
              <w:r w:rsidR="00AA60C2" w:rsidDel="00EB7B36">
                <w:fldChar w:fldCharType="begin"/>
              </w:r>
              <w:r w:rsidR="00AA60C2" w:rsidRPr="005C6343" w:rsidDel="00EB7B36">
                <w:rPr>
                  <w:lang w:val="es-AR"/>
                  <w:rPrChange w:id="335" w:author="Administrador" w:date="2017-02-08T12:19:00Z">
                    <w:rPr/>
                  </w:rPrChange>
                </w:rPr>
                <w:delInstrText xml:space="preserve"> HYPERLINK "https://www.afip.gob.ar/genericos/guiavirtual/archivos/localidades.pdf" </w:delInstrText>
              </w:r>
              <w:r w:rsidR="00AA60C2" w:rsidDel="00EB7B36">
                <w:fldChar w:fldCharType="separate"/>
              </w:r>
              <w:r w:rsidRPr="00FE7506" w:rsidDel="00EB7B36">
                <w:rPr>
                  <w:rStyle w:val="Hipervnculo"/>
                  <w:rFonts w:ascii="Calibri" w:eastAsia="Times New Roman" w:hAnsi="Calibri" w:cs="Calibri"/>
                  <w:b/>
                  <w:sz w:val="22"/>
                  <w:szCs w:val="22"/>
                  <w:lang w:val="es-MX"/>
                </w:rPr>
                <w:delText>link</w:delText>
              </w:r>
              <w:r w:rsidR="00AA60C2" w:rsidDel="00EB7B36">
                <w:rPr>
                  <w:rStyle w:val="Hipervnculo"/>
                  <w:rFonts w:ascii="Calibri" w:eastAsia="Times New Roman" w:hAnsi="Calibri" w:cs="Calibri"/>
                  <w:b/>
                  <w:sz w:val="22"/>
                  <w:szCs w:val="22"/>
                  <w:lang w:val="es-MX"/>
                </w:rPr>
                <w:fldChar w:fldCharType="end"/>
              </w:r>
              <w:r w:rsidRPr="00B96583" w:rsidDel="00EB7B36">
                <w:rPr>
                  <w:rFonts w:ascii="Calibri" w:eastAsia="Times New Roman" w:hAnsi="Calibri" w:cs="Calibri"/>
                  <w:b/>
                  <w:color w:val="000000"/>
                  <w:sz w:val="22"/>
                  <w:szCs w:val="22"/>
                  <w:lang w:val="es-MX"/>
                </w:rPr>
                <w:delText>)</w:delText>
              </w:r>
            </w:del>
          </w:p>
          <w:p w:rsidR="000A34CA" w:rsidRPr="00B96583" w:rsidDel="00EB7B36" w:rsidRDefault="000A34CA" w:rsidP="000A34CA">
            <w:pPr>
              <w:spacing w:after="0" w:line="240" w:lineRule="auto"/>
              <w:rPr>
                <w:del w:id="336" w:author="Administrador" w:date="2017-02-08T12:23:00Z"/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del w:id="337" w:author="Administrador" w:date="2017-02-08T12:23:00Z">
              <w:r w:rsidRPr="00D22468"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Formato localidad-provincia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34CA" w:rsidDel="00EB7B36" w:rsidRDefault="000A34CA" w:rsidP="000A34CA">
            <w:pPr>
              <w:rPr>
                <w:del w:id="338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39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destination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CA" w:rsidDel="00EB7B36" w:rsidRDefault="000A34CA" w:rsidP="000A34CA">
            <w:pPr>
              <w:jc w:val="center"/>
              <w:rPr>
                <w:del w:id="340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41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  <w:tr w:rsidR="00D866BD" w:rsidRPr="00BE3B9E" w:rsidDel="00EB7B36" w:rsidTr="000A34CA">
        <w:trPr>
          <w:trHeight w:val="300"/>
          <w:del w:id="342" w:author="Administrador" w:date="2017-02-08T12:23:00Z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D866BD" w:rsidP="00D866BD">
            <w:pPr>
              <w:jc w:val="right"/>
              <w:rPr>
                <w:del w:id="343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44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27</w:delText>
              </w:r>
            </w:del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Del="00EB7B36" w:rsidRDefault="000A34CA" w:rsidP="00D866BD">
            <w:pPr>
              <w:rPr>
                <w:del w:id="345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46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Fecha de cosecha</w:delText>
              </w:r>
            </w:del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BE3B9E" w:rsidDel="00EB7B36" w:rsidRDefault="000A34CA" w:rsidP="00D866BD">
            <w:pPr>
              <w:spacing w:after="0" w:line="240" w:lineRule="auto"/>
              <w:rPr>
                <w:del w:id="347" w:author="Administrador" w:date="2017-02-08T12:23:00Z"/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del w:id="348" w:author="Administrador" w:date="2017-02-08T12:23:00Z">
              <w:r w:rsidDel="00EB7B36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val="es-MX"/>
                </w:rPr>
                <w:delText>Formato: yy/yy</w:delText>
              </w:r>
            </w:del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Del="00EB7B36" w:rsidRDefault="00D866BD" w:rsidP="00D866BD">
            <w:pPr>
              <w:rPr>
                <w:del w:id="349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50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year_of_harverst</w:delText>
              </w:r>
            </w:del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Del="00EB7B36" w:rsidRDefault="00D866BD" w:rsidP="00D866BD">
            <w:pPr>
              <w:jc w:val="center"/>
              <w:rPr>
                <w:del w:id="351" w:author="Administrador" w:date="2017-02-08T12:23:00Z"/>
                <w:rFonts w:ascii="Calibri" w:hAnsi="Calibri" w:cs="Calibri"/>
                <w:color w:val="000000"/>
                <w:sz w:val="22"/>
                <w:szCs w:val="22"/>
              </w:rPr>
            </w:pPr>
            <w:del w:id="352" w:author="Administrador" w:date="2017-02-08T12:23:00Z">
              <w:r w:rsidDel="00EB7B36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x</w:delText>
              </w:r>
            </w:del>
          </w:p>
        </w:tc>
      </w:tr>
    </w:tbl>
    <w:p w:rsidR="00654929" w:rsidDel="00094C12" w:rsidRDefault="00094C12" w:rsidP="008E4999">
      <w:pPr>
        <w:pStyle w:val="Prrafodelista"/>
        <w:spacing w:after="0"/>
        <w:rPr>
          <w:del w:id="353" w:author="Administrador" w:date="2017-02-08T12:23:00Z"/>
        </w:rPr>
      </w:pPr>
      <w:ins w:id="354" w:author="Administrador" w:date="2017-02-08T12:49:00Z">
        <w:r>
          <w:fldChar w:fldCharType="begin"/>
        </w:r>
        <w:r>
          <w:instrText xml:space="preserve"> HYPERLINK "</w:instrText>
        </w:r>
        <w:r w:rsidRPr="00094C12">
          <w:rPr>
            <w:rPrChange w:id="355" w:author="Administrador" w:date="2017-02-08T12:49:00Z">
              <w:rPr>
                <w:lang w:val="es-MX"/>
              </w:rPr>
            </w:rPrChange>
          </w:rPr>
          <w:instrText>http://prontoclientes.williamsentregas.com.ar/ProntoWeb/WebServiceCartas.asmx?WSDL</w:instrText>
        </w:r>
        <w:r>
          <w:instrText xml:space="preserve">" </w:instrText>
        </w:r>
        <w:r>
          <w:fldChar w:fldCharType="separate"/>
        </w:r>
        <w:r w:rsidRPr="00594DA2">
          <w:rPr>
            <w:rStyle w:val="Hipervnculo"/>
            <w:rPrChange w:id="356" w:author="Administrador" w:date="2017-02-08T12:49:00Z">
              <w:rPr>
                <w:lang w:val="es-MX"/>
              </w:rPr>
            </w:rPrChange>
          </w:rPr>
          <w:t>http://prontoclientes.williamsentregas.com.ar/ProntoWeb/WebServiceCartas.asmx?WSDL</w:t>
        </w:r>
        <w:r>
          <w:fldChar w:fldCharType="end"/>
        </w:r>
      </w:ins>
    </w:p>
    <w:p w:rsidR="00094C12" w:rsidRPr="00094C12" w:rsidRDefault="00094C12" w:rsidP="00C20189">
      <w:pPr>
        <w:pStyle w:val="Prrafodelista"/>
        <w:spacing w:after="0"/>
        <w:ind w:left="0"/>
        <w:rPr>
          <w:ins w:id="357" w:author="Administrador" w:date="2017-02-08T12:49:00Z"/>
          <w:rPrChange w:id="358" w:author="Administrador" w:date="2017-02-08T12:49:00Z">
            <w:rPr>
              <w:ins w:id="359" w:author="Administrador" w:date="2017-02-08T12:49:00Z"/>
              <w:lang w:val="es-MX"/>
            </w:rPr>
          </w:rPrChange>
        </w:rPr>
      </w:pPr>
      <w:bookmarkStart w:id="360" w:name="_GoBack"/>
      <w:bookmarkEnd w:id="360"/>
    </w:p>
    <w:p w:rsidR="002010DA" w:rsidRPr="00094C12" w:rsidDel="00EB7B36" w:rsidRDefault="002010DA" w:rsidP="00C20189">
      <w:pPr>
        <w:pStyle w:val="Prrafodelista"/>
        <w:spacing w:after="0"/>
        <w:ind w:left="0"/>
        <w:rPr>
          <w:del w:id="361" w:author="Administrador" w:date="2017-02-08T12:23:00Z"/>
          <w:rPrChange w:id="362" w:author="Administrador" w:date="2017-02-08T12:49:00Z">
            <w:rPr>
              <w:del w:id="363" w:author="Administrador" w:date="2017-02-08T12:23:00Z"/>
              <w:lang w:val="es-MX"/>
            </w:rPr>
          </w:rPrChange>
        </w:rPr>
      </w:pPr>
    </w:p>
    <w:p w:rsidR="00E96BAD" w:rsidRPr="00094C12" w:rsidDel="00EB7B36" w:rsidRDefault="00F62322" w:rsidP="00C20189">
      <w:pPr>
        <w:pStyle w:val="Prrafodelista"/>
        <w:spacing w:after="0"/>
        <w:ind w:left="0"/>
        <w:rPr>
          <w:del w:id="364" w:author="Administrador" w:date="2017-02-08T12:23:00Z"/>
          <w:rPrChange w:id="365" w:author="Administrador" w:date="2017-02-08T12:49:00Z">
            <w:rPr>
              <w:del w:id="366" w:author="Administrador" w:date="2017-02-08T12:23:00Z"/>
              <w:lang w:val="es-MX"/>
            </w:rPr>
          </w:rPrChange>
        </w:rPr>
      </w:pPr>
      <w:del w:id="367" w:author="Administrador" w:date="2017-02-08T12:23:00Z">
        <w:r w:rsidRPr="00094C12" w:rsidDel="00EB7B36">
          <w:rPr>
            <w:rPrChange w:id="368" w:author="Administrador" w:date="2017-02-08T12:49:00Z">
              <w:rPr>
                <w:lang w:val="es-MX"/>
              </w:rPr>
            </w:rPrChange>
          </w:rPr>
          <w:delText>Validaciones.</w:delText>
        </w:r>
      </w:del>
    </w:p>
    <w:p w:rsidR="006F6B2E" w:rsidRPr="00094C12" w:rsidDel="00EB7B36" w:rsidRDefault="006F6B2E" w:rsidP="00D866BD">
      <w:pPr>
        <w:spacing w:after="0"/>
        <w:rPr>
          <w:del w:id="369" w:author="Administrador" w:date="2017-02-08T12:23:00Z"/>
          <w:rPrChange w:id="370" w:author="Administrador" w:date="2017-02-08T12:49:00Z">
            <w:rPr>
              <w:del w:id="371" w:author="Administrador" w:date="2017-02-08T12:23:00Z"/>
              <w:lang w:val="es-MX"/>
            </w:rPr>
          </w:rPrChange>
        </w:rPr>
      </w:pPr>
    </w:p>
    <w:p w:rsidR="006F6B2E" w:rsidRPr="00094C12" w:rsidDel="00EB7B36" w:rsidRDefault="006F6B2E" w:rsidP="00F62322">
      <w:pPr>
        <w:pStyle w:val="Prrafodelista"/>
        <w:numPr>
          <w:ilvl w:val="0"/>
          <w:numId w:val="2"/>
        </w:numPr>
        <w:spacing w:after="0"/>
        <w:rPr>
          <w:del w:id="372" w:author="Administrador" w:date="2017-02-08T12:23:00Z"/>
          <w:rPrChange w:id="373" w:author="Administrador" w:date="2017-02-08T12:49:00Z">
            <w:rPr>
              <w:del w:id="374" w:author="Administrador" w:date="2017-02-08T12:23:00Z"/>
              <w:lang w:val="es-MX"/>
            </w:rPr>
          </w:rPrChange>
        </w:rPr>
      </w:pPr>
      <w:del w:id="375" w:author="Administrador" w:date="2017-02-08T12:23:00Z">
        <w:r w:rsidRPr="00094C12" w:rsidDel="00EB7B36">
          <w:rPr>
            <w:rPrChange w:id="376" w:author="Administrador" w:date="2017-02-08T12:49:00Z">
              <w:rPr>
                <w:lang w:val="es-MX"/>
              </w:rPr>
            </w:rPrChange>
          </w:rPr>
          <w:delText xml:space="preserve">Si en el dato a recibir se hubieran indicado VALORES POSIBLES y el dato enviado no coincide con lo indicado se rechazara la interface y la misma deberá ser enviada por el </w:delText>
        </w:r>
        <w:r w:rsidR="00D866BD" w:rsidRPr="00094C12" w:rsidDel="00EB7B36">
          <w:rPr>
            <w:rPrChange w:id="377" w:author="Administrador" w:date="2017-02-08T12:49:00Z">
              <w:rPr>
                <w:lang w:val="es-MX"/>
              </w:rPr>
            </w:rPrChange>
          </w:rPr>
          <w:delText>entregador</w:delText>
        </w:r>
        <w:r w:rsidRPr="00094C12" w:rsidDel="00EB7B36">
          <w:rPr>
            <w:rPrChange w:id="378" w:author="Administrador" w:date="2017-02-08T12:49:00Z">
              <w:rPr>
                <w:lang w:val="es-MX"/>
              </w:rPr>
            </w:rPrChange>
          </w:rPr>
          <w:delText xml:space="preserve"> nuevamente con el dato correcto.</w:delText>
        </w:r>
      </w:del>
    </w:p>
    <w:p w:rsidR="005221D7" w:rsidRPr="00094C12" w:rsidDel="00EB7B36" w:rsidRDefault="005221D7" w:rsidP="00F62322">
      <w:pPr>
        <w:pStyle w:val="Prrafodelista"/>
        <w:numPr>
          <w:ilvl w:val="0"/>
          <w:numId w:val="2"/>
        </w:numPr>
        <w:spacing w:after="0"/>
        <w:rPr>
          <w:del w:id="379" w:author="Administrador" w:date="2017-02-08T12:23:00Z"/>
          <w:rPrChange w:id="380" w:author="Administrador" w:date="2017-02-08T12:49:00Z">
            <w:rPr>
              <w:del w:id="381" w:author="Administrador" w:date="2017-02-08T12:23:00Z"/>
              <w:lang w:val="es-MX"/>
            </w:rPr>
          </w:rPrChange>
        </w:rPr>
      </w:pPr>
      <w:del w:id="382" w:author="Administrador" w:date="2017-02-08T12:23:00Z">
        <w:r w:rsidRPr="00094C12" w:rsidDel="00EB7B36">
          <w:rPr>
            <w:rPrChange w:id="383" w:author="Administrador" w:date="2017-02-08T12:49:00Z">
              <w:rPr>
                <w:lang w:val="es-MX"/>
              </w:rPr>
            </w:rPrChange>
          </w:rPr>
          <w:delText xml:space="preserve">Se deberán informar los números de </w:delText>
        </w:r>
        <w:r w:rsidR="00462F4A" w:rsidRPr="00094C12" w:rsidDel="00EB7B36">
          <w:rPr>
            <w:rPrChange w:id="384" w:author="Administrador" w:date="2017-02-08T12:49:00Z">
              <w:rPr>
                <w:lang w:val="es-MX"/>
              </w:rPr>
            </w:rPrChange>
          </w:rPr>
          <w:delText xml:space="preserve"> CP/RT</w:delText>
        </w:r>
        <w:r w:rsidRPr="00094C12" w:rsidDel="00EB7B36">
          <w:rPr>
            <w:rPrChange w:id="385" w:author="Administrador" w:date="2017-02-08T12:49:00Z">
              <w:rPr>
                <w:lang w:val="es-MX"/>
              </w:rPr>
            </w:rPrChange>
          </w:rPr>
          <w:delText xml:space="preserve"> sin espacios ni signos especiales. </w:delText>
        </w:r>
      </w:del>
    </w:p>
    <w:p w:rsidR="0049410A" w:rsidRPr="00094C12" w:rsidDel="00EB7B36" w:rsidRDefault="00F62322" w:rsidP="0049410A">
      <w:pPr>
        <w:pStyle w:val="Prrafodelista"/>
        <w:numPr>
          <w:ilvl w:val="0"/>
          <w:numId w:val="2"/>
        </w:numPr>
        <w:spacing w:after="0"/>
        <w:rPr>
          <w:del w:id="386" w:author="Administrador" w:date="2017-02-08T12:23:00Z"/>
          <w:rPrChange w:id="387" w:author="Administrador" w:date="2017-02-08T12:49:00Z">
            <w:rPr>
              <w:del w:id="388" w:author="Administrador" w:date="2017-02-08T12:23:00Z"/>
              <w:lang w:val="es-MX"/>
            </w:rPr>
          </w:rPrChange>
        </w:rPr>
      </w:pPr>
      <w:del w:id="389" w:author="Administrador" w:date="2017-02-08T12:23:00Z">
        <w:r w:rsidRPr="00094C12" w:rsidDel="00EB7B36">
          <w:rPr>
            <w:rPrChange w:id="390" w:author="Administrador" w:date="2017-02-08T12:49:00Z">
              <w:rPr>
                <w:lang w:val="es-MX"/>
              </w:rPr>
            </w:rPrChange>
          </w:rPr>
          <w:delText xml:space="preserve">El CUIT que representa al </w:delText>
        </w:r>
        <w:r w:rsidR="00D866BD" w:rsidRPr="00094C12" w:rsidDel="00EB7B36">
          <w:rPr>
            <w:rPrChange w:id="391" w:author="Administrador" w:date="2017-02-08T12:49:00Z">
              <w:rPr>
                <w:lang w:val="es-MX"/>
              </w:rPr>
            </w:rPrChange>
          </w:rPr>
          <w:delText>entregador y al corredor</w:delText>
        </w:r>
        <w:r w:rsidRPr="00094C12" w:rsidDel="00EB7B36">
          <w:rPr>
            <w:rPrChange w:id="392" w:author="Administrador" w:date="2017-02-08T12:49:00Z">
              <w:rPr>
                <w:lang w:val="es-MX"/>
              </w:rPr>
            </w:rPrChange>
          </w:rPr>
          <w:delText xml:space="preserve"> </w:delText>
        </w:r>
        <w:r w:rsidR="006F6B2E" w:rsidRPr="00094C12" w:rsidDel="00EB7B36">
          <w:rPr>
            <w:rPrChange w:id="393" w:author="Administrador" w:date="2017-02-08T12:49:00Z">
              <w:rPr>
                <w:lang w:val="es-MX"/>
              </w:rPr>
            </w:rPrChange>
          </w:rPr>
          <w:delText>debe existir</w:delText>
        </w:r>
        <w:r w:rsidRPr="00094C12" w:rsidDel="00EB7B36">
          <w:rPr>
            <w:rPrChange w:id="394" w:author="Administrador" w:date="2017-02-08T12:49:00Z">
              <w:rPr>
                <w:lang w:val="es-MX"/>
              </w:rPr>
            </w:rPrChange>
          </w:rPr>
          <w:delText xml:space="preserve"> en la base de datos de Syngenta</w:delText>
        </w:r>
        <w:r w:rsidR="00202DA3" w:rsidRPr="00094C12" w:rsidDel="00EB7B36">
          <w:rPr>
            <w:rPrChange w:id="395" w:author="Administrador" w:date="2017-02-08T12:49:00Z">
              <w:rPr>
                <w:lang w:val="es-MX"/>
              </w:rPr>
            </w:rPrChange>
          </w:rPr>
          <w:delText>.</w:delText>
        </w:r>
        <w:r w:rsidR="0049410A" w:rsidRPr="00094C12" w:rsidDel="00EB7B36">
          <w:rPr>
            <w:rPrChange w:id="396" w:author="Administrador" w:date="2017-02-08T12:49:00Z">
              <w:rPr>
                <w:lang w:val="es-MX"/>
              </w:rPr>
            </w:rPrChange>
          </w:rPr>
          <w:delText xml:space="preserve"> El mismo no debe contener espacios ni signos especiales.</w:delText>
        </w:r>
      </w:del>
    </w:p>
    <w:p w:rsidR="00F62322" w:rsidRPr="00094C12" w:rsidDel="00EB7B36" w:rsidRDefault="00315ED8" w:rsidP="0049410A">
      <w:pPr>
        <w:pStyle w:val="Prrafodelista"/>
        <w:numPr>
          <w:ilvl w:val="0"/>
          <w:numId w:val="2"/>
        </w:numPr>
        <w:spacing w:after="0"/>
        <w:rPr>
          <w:del w:id="397" w:author="Administrador" w:date="2017-02-08T12:23:00Z"/>
          <w:rPrChange w:id="398" w:author="Administrador" w:date="2017-02-08T12:49:00Z">
            <w:rPr>
              <w:del w:id="399" w:author="Administrador" w:date="2017-02-08T12:23:00Z"/>
              <w:lang w:val="es-MX"/>
            </w:rPr>
          </w:rPrChange>
        </w:rPr>
      </w:pPr>
      <w:del w:id="400" w:author="Administrador" w:date="2017-02-08T12:23:00Z">
        <w:r w:rsidRPr="00094C12" w:rsidDel="00EB7B36">
          <w:rPr>
            <w:rPrChange w:id="401" w:author="Administrador" w:date="2017-02-08T12:49:00Z">
              <w:rPr>
                <w:lang w:val="es-MX"/>
              </w:rPr>
            </w:rPrChange>
          </w:rPr>
          <w:delText xml:space="preserve">El CUIT que representa </w:delText>
        </w:r>
        <w:r w:rsidR="00D866BD" w:rsidRPr="00094C12" w:rsidDel="00EB7B36">
          <w:rPr>
            <w:rPrChange w:id="402" w:author="Administrador" w:date="2017-02-08T12:49:00Z">
              <w:rPr>
                <w:lang w:val="es-MX"/>
              </w:rPr>
            </w:rPrChange>
          </w:rPr>
          <w:delText>al resto de los interlocutores no debe contener espacios, ni caracteres especiales como el guion</w:delText>
        </w:r>
        <w:r w:rsidR="0049410A" w:rsidRPr="00094C12" w:rsidDel="00EB7B36">
          <w:rPr>
            <w:rPrChange w:id="403" w:author="Administrador" w:date="2017-02-08T12:49:00Z">
              <w:rPr>
                <w:lang w:val="es-MX"/>
              </w:rPr>
            </w:rPrChange>
          </w:rPr>
          <w:delText>.</w:delText>
        </w:r>
      </w:del>
    </w:p>
    <w:p w:rsidR="00F81463" w:rsidRPr="00094C12" w:rsidDel="00EB7B36" w:rsidRDefault="00462F4A" w:rsidP="00F62322">
      <w:pPr>
        <w:pStyle w:val="Prrafodelista"/>
        <w:numPr>
          <w:ilvl w:val="0"/>
          <w:numId w:val="2"/>
        </w:numPr>
        <w:spacing w:after="0"/>
        <w:rPr>
          <w:del w:id="404" w:author="Administrador" w:date="2017-02-08T12:23:00Z"/>
          <w:rPrChange w:id="405" w:author="Administrador" w:date="2017-02-08T12:49:00Z">
            <w:rPr>
              <w:del w:id="406" w:author="Administrador" w:date="2017-02-08T12:23:00Z"/>
              <w:lang w:val="es-MX"/>
            </w:rPr>
          </w:rPrChange>
        </w:rPr>
      </w:pPr>
      <w:del w:id="407" w:author="Administrador" w:date="2017-02-08T12:23:00Z">
        <w:r w:rsidRPr="00094C12" w:rsidDel="00EB7B36">
          <w:rPr>
            <w:rPrChange w:id="408" w:author="Administrador" w:date="2017-02-08T12:49:00Z">
              <w:rPr>
                <w:lang w:val="es-MX"/>
              </w:rPr>
            </w:rPrChange>
          </w:rPr>
          <w:delText xml:space="preserve">La cantidad hace referencia al neto descargado. Debe ser un </w:delText>
        </w:r>
        <w:r w:rsidR="007851CD" w:rsidRPr="00094C12" w:rsidDel="00EB7B36">
          <w:rPr>
            <w:rPrChange w:id="409" w:author="Administrador" w:date="2017-02-08T12:49:00Z">
              <w:rPr>
                <w:lang w:val="es-MX"/>
              </w:rPr>
            </w:rPrChange>
          </w:rPr>
          <w:delText xml:space="preserve"> valor numérico</w:delText>
        </w:r>
        <w:r w:rsidRPr="00094C12" w:rsidDel="00EB7B36">
          <w:rPr>
            <w:rPrChange w:id="410" w:author="Administrador" w:date="2017-02-08T12:49:00Z">
              <w:rPr>
                <w:lang w:val="es-MX"/>
              </w:rPr>
            </w:rPrChange>
          </w:rPr>
          <w:delText xml:space="preserve"> y</w:delText>
        </w:r>
        <w:r w:rsidR="007851CD" w:rsidRPr="00094C12" w:rsidDel="00EB7B36">
          <w:rPr>
            <w:rPrChange w:id="411" w:author="Administrador" w:date="2017-02-08T12:49:00Z">
              <w:rPr>
                <w:lang w:val="es-MX"/>
              </w:rPr>
            </w:rPrChange>
          </w:rPr>
          <w:delText xml:space="preserve"> debe contener un máximo de 2 decimales y el separador del mismo debe ser un “.”.</w:delText>
        </w:r>
      </w:del>
    </w:p>
    <w:p w:rsidR="00A51AE0" w:rsidRPr="00094C12" w:rsidDel="00EB7B36" w:rsidRDefault="00D866BD" w:rsidP="00F62322">
      <w:pPr>
        <w:pStyle w:val="Prrafodelista"/>
        <w:numPr>
          <w:ilvl w:val="0"/>
          <w:numId w:val="2"/>
        </w:numPr>
        <w:spacing w:after="0"/>
        <w:rPr>
          <w:del w:id="412" w:author="Administrador" w:date="2017-02-08T12:23:00Z"/>
          <w:rPrChange w:id="413" w:author="Administrador" w:date="2017-02-08T12:49:00Z">
            <w:rPr>
              <w:del w:id="414" w:author="Administrador" w:date="2017-02-08T12:23:00Z"/>
              <w:lang w:val="es-MX"/>
            </w:rPr>
          </w:rPrChange>
        </w:rPr>
      </w:pPr>
      <w:del w:id="415" w:author="Administrador" w:date="2017-02-08T12:23:00Z">
        <w:r w:rsidRPr="00094C12" w:rsidDel="00EB7B36">
          <w:rPr>
            <w:rPrChange w:id="416" w:author="Administrador" w:date="2017-02-08T12:49:00Z">
              <w:rPr>
                <w:lang w:val="es-MX"/>
              </w:rPr>
            </w:rPrChange>
          </w:rPr>
          <w:delText>Una entrega no podrá ser anulada si dicha entrega estuviera aplicada a un contrato.</w:delText>
        </w:r>
      </w:del>
    </w:p>
    <w:p w:rsidR="007851CD" w:rsidRPr="00094C12" w:rsidDel="00EB7B36" w:rsidRDefault="007851CD" w:rsidP="00F62322">
      <w:pPr>
        <w:pStyle w:val="Prrafodelista"/>
        <w:numPr>
          <w:ilvl w:val="0"/>
          <w:numId w:val="2"/>
        </w:numPr>
        <w:spacing w:after="0"/>
        <w:rPr>
          <w:del w:id="417" w:author="Administrador" w:date="2017-02-08T12:23:00Z"/>
          <w:rPrChange w:id="418" w:author="Administrador" w:date="2017-02-08T12:49:00Z">
            <w:rPr>
              <w:del w:id="419" w:author="Administrador" w:date="2017-02-08T12:23:00Z"/>
              <w:lang w:val="es-MX"/>
            </w:rPr>
          </w:rPrChange>
        </w:rPr>
      </w:pPr>
      <w:del w:id="420" w:author="Administrador" w:date="2017-02-08T12:23:00Z">
        <w:r w:rsidRPr="00094C12" w:rsidDel="00EB7B36">
          <w:rPr>
            <w:rPrChange w:id="421" w:author="Administrador" w:date="2017-02-08T12:49:00Z">
              <w:rPr>
                <w:lang w:val="es-MX"/>
              </w:rPr>
            </w:rPrChange>
          </w:rPr>
          <w:delText>El formato de las fechas debe ser ddmmyyyy donde dd=dia, mm = mes y yy=año, ejemplo: 23112017</w:delText>
        </w:r>
      </w:del>
    </w:p>
    <w:p w:rsidR="00A26C55" w:rsidRPr="00094C12" w:rsidDel="00EB7B36" w:rsidRDefault="00A26C55" w:rsidP="00F62322">
      <w:pPr>
        <w:pStyle w:val="Prrafodelista"/>
        <w:numPr>
          <w:ilvl w:val="0"/>
          <w:numId w:val="2"/>
        </w:numPr>
        <w:spacing w:after="0"/>
        <w:rPr>
          <w:del w:id="422" w:author="Administrador" w:date="2017-02-08T12:23:00Z"/>
          <w:rPrChange w:id="423" w:author="Administrador" w:date="2017-02-08T12:49:00Z">
            <w:rPr>
              <w:del w:id="424" w:author="Administrador" w:date="2017-02-08T12:23:00Z"/>
              <w:lang w:val="es-MX"/>
            </w:rPr>
          </w:rPrChange>
        </w:rPr>
      </w:pPr>
      <w:del w:id="425" w:author="Administrador" w:date="2017-02-08T12:23:00Z">
        <w:r w:rsidRPr="00094C12" w:rsidDel="00EB7B36">
          <w:rPr>
            <w:rPrChange w:id="426" w:author="Administrador" w:date="2017-02-08T12:49:00Z">
              <w:rPr>
                <w:lang w:val="es-MX"/>
              </w:rPr>
            </w:rPrChange>
          </w:rPr>
          <w:delText xml:space="preserve">En una interface se pueden recibir múltiples </w:delText>
        </w:r>
        <w:r w:rsidR="00D866BD" w:rsidRPr="00094C12" w:rsidDel="00EB7B36">
          <w:rPr>
            <w:rPrChange w:id="427" w:author="Administrador" w:date="2017-02-08T12:49:00Z">
              <w:rPr>
                <w:lang w:val="es-MX"/>
              </w:rPr>
            </w:rPrChange>
          </w:rPr>
          <w:delText>entregas</w:delText>
        </w:r>
        <w:r w:rsidRPr="00094C12" w:rsidDel="00EB7B36">
          <w:rPr>
            <w:rPrChange w:id="428" w:author="Administrador" w:date="2017-02-08T12:49:00Z">
              <w:rPr>
                <w:lang w:val="es-MX"/>
              </w:rPr>
            </w:rPrChange>
          </w:rPr>
          <w:delText>.</w:delText>
        </w:r>
      </w:del>
    </w:p>
    <w:p w:rsidR="00A26C55" w:rsidRPr="00094C12" w:rsidDel="00EB7B36" w:rsidRDefault="00A26C55" w:rsidP="00A26C55">
      <w:pPr>
        <w:pStyle w:val="Prrafodelista"/>
        <w:spacing w:after="0"/>
        <w:rPr>
          <w:moveFrom w:id="429" w:author="Administrador" w:date="2017-02-08T12:33:00Z"/>
          <w:rPrChange w:id="430" w:author="Administrador" w:date="2017-02-08T12:49:00Z">
            <w:rPr>
              <w:moveFrom w:id="431" w:author="Administrador" w:date="2017-02-08T12:33:00Z"/>
              <w:lang w:val="es-MX"/>
            </w:rPr>
          </w:rPrChange>
        </w:rPr>
      </w:pPr>
      <w:moveFromRangeStart w:id="432" w:author="Administrador" w:date="2017-02-08T12:33:00Z" w:name="move474319934"/>
    </w:p>
    <w:p w:rsidR="002121F6" w:rsidRPr="00094C12" w:rsidDel="00EB7B36" w:rsidRDefault="002121F6" w:rsidP="002121F6">
      <w:pPr>
        <w:pStyle w:val="Prrafodelista"/>
        <w:spacing w:after="0"/>
        <w:ind w:left="0"/>
        <w:rPr>
          <w:moveFrom w:id="433" w:author="Administrador" w:date="2017-02-08T12:33:00Z"/>
          <w:rPrChange w:id="434" w:author="Administrador" w:date="2017-02-08T12:49:00Z">
            <w:rPr>
              <w:moveFrom w:id="435" w:author="Administrador" w:date="2017-02-08T12:33:00Z"/>
              <w:lang w:val="es-MX"/>
            </w:rPr>
          </w:rPrChange>
        </w:rPr>
      </w:pPr>
      <w:moveFrom w:id="436" w:author="Administrador" w:date="2017-02-08T12:33:00Z">
        <w:r w:rsidRPr="00094C12" w:rsidDel="00EB7B36">
          <w:rPr>
            <w:rStyle w:val="Ttulo1Car"/>
            <w:rPrChange w:id="437" w:author="Administrador" w:date="2017-02-08T12:49:00Z">
              <w:rPr>
                <w:rStyle w:val="Ttulo1Car"/>
                <w:lang w:val="es-MX"/>
              </w:rPr>
            </w:rPrChange>
          </w:rPr>
          <w:t>Estructuras</w:t>
        </w:r>
        <w:r w:rsidRPr="00094C12" w:rsidDel="00EB7B36">
          <w:rPr>
            <w:rPrChange w:id="438" w:author="Administrador" w:date="2017-02-08T12:49:00Z">
              <w:rPr>
                <w:lang w:val="es-MX"/>
              </w:rPr>
            </w:rPrChange>
          </w:rPr>
          <w:t>:</w:t>
        </w:r>
      </w:moveFrom>
    </w:p>
    <w:p w:rsidR="00922123" w:rsidRPr="00094C12" w:rsidDel="00EB7B36" w:rsidRDefault="00922123" w:rsidP="002121F6">
      <w:pPr>
        <w:pStyle w:val="Prrafodelista"/>
        <w:spacing w:after="0"/>
        <w:ind w:left="0"/>
        <w:rPr>
          <w:moveFrom w:id="439" w:author="Administrador" w:date="2017-02-08T12:33:00Z"/>
          <w:rPrChange w:id="440" w:author="Administrador" w:date="2017-02-08T12:49:00Z">
            <w:rPr>
              <w:moveFrom w:id="441" w:author="Administrador" w:date="2017-02-08T12:33:00Z"/>
              <w:lang w:val="es-MX"/>
            </w:rPr>
          </w:rPrChange>
        </w:rPr>
      </w:pPr>
    </w:p>
    <w:p w:rsidR="002121F6" w:rsidRPr="00094C12" w:rsidDel="00EB7B36" w:rsidRDefault="002121F6" w:rsidP="00A26C55">
      <w:pPr>
        <w:pStyle w:val="Prrafodelista"/>
        <w:spacing w:after="0"/>
        <w:rPr>
          <w:moveFrom w:id="442" w:author="Administrador" w:date="2017-02-08T12:33:00Z"/>
          <w:rPrChange w:id="443" w:author="Administrador" w:date="2017-02-08T12:49:00Z">
            <w:rPr>
              <w:moveFrom w:id="444" w:author="Administrador" w:date="2017-02-08T12:33:00Z"/>
              <w:lang w:val="es-MX"/>
            </w:rPr>
          </w:rPrChange>
        </w:rPr>
      </w:pPr>
      <w:moveFrom w:id="445" w:author="Administrador" w:date="2017-02-08T12:33:00Z">
        <w:r w:rsidRPr="00094C12" w:rsidDel="00EB7B36">
          <w:rPr>
            <w:b/>
            <w:rPrChange w:id="446" w:author="Administrador" w:date="2017-02-08T12:49:00Z">
              <w:rPr>
                <w:b/>
                <w:lang w:val="es-MX"/>
              </w:rPr>
            </w:rPrChange>
          </w:rPr>
          <w:t>Estructura XML</w:t>
        </w:r>
        <w:r w:rsidRPr="00094C12" w:rsidDel="00EB7B36">
          <w:rPr>
            <w:rPrChange w:id="447" w:author="Administrador" w:date="2017-02-08T12:49:00Z">
              <w:rPr>
                <w:lang w:val="es-MX"/>
              </w:rPr>
            </w:rPrChange>
          </w:rPr>
          <w:t xml:space="preserve"> indicado para el Web Servi</w:t>
        </w:r>
        <w:r w:rsidR="00F61EA5" w:rsidRPr="00094C12" w:rsidDel="00EB7B36">
          <w:rPr>
            <w:rPrChange w:id="448" w:author="Administrador" w:date="2017-02-08T12:49:00Z">
              <w:rPr>
                <w:lang w:val="es-MX"/>
              </w:rPr>
            </w:rPrChange>
          </w:rPr>
          <w:t>ce (WSDL provisto desde la URL):</w:t>
        </w:r>
      </w:moveFrom>
    </w:p>
    <w:p w:rsidR="00A26C55" w:rsidRPr="00094C12" w:rsidDel="00EB7B36" w:rsidRDefault="00D866BD" w:rsidP="00F61EA5">
      <w:pPr>
        <w:pStyle w:val="Prrafodelista"/>
        <w:spacing w:after="0"/>
        <w:rPr>
          <w:moveFrom w:id="449" w:author="Administrador" w:date="2017-02-08T12:33:00Z"/>
          <w:rPrChange w:id="450" w:author="Administrador" w:date="2017-02-08T12:49:00Z">
            <w:rPr>
              <w:moveFrom w:id="451" w:author="Administrador" w:date="2017-02-08T12:33:00Z"/>
              <w:lang w:val="es-MX"/>
            </w:rPr>
          </w:rPrChange>
        </w:rPr>
      </w:pPr>
      <w:moveFrom w:id="452" w:author="Administrador" w:date="2017-02-08T12:33:00Z">
        <w:r w:rsidDel="00EB7B36">
          <w:rPr>
            <w:lang w:val="es-MX"/>
          </w:rPr>
          <w:object w:dxaOrig="1551" w:dyaOrig="10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25pt;height:50.25pt" o:ole="">
              <v:imagedata r:id="rId6" o:title=""/>
            </v:shape>
            <o:OLEObject Type="Embed" ProgID="Package" ShapeID="_x0000_i1025" DrawAspect="Icon" ObjectID="_1548064245" r:id="rId7"/>
          </w:object>
        </w:r>
      </w:moveFrom>
    </w:p>
    <w:p w:rsidR="00F61EA5" w:rsidRPr="00094C12" w:rsidDel="00EB7B36" w:rsidRDefault="00F61EA5" w:rsidP="00F61EA5">
      <w:pPr>
        <w:pStyle w:val="Prrafodelista"/>
        <w:spacing w:after="0"/>
        <w:rPr>
          <w:moveFrom w:id="453" w:author="Administrador" w:date="2017-02-08T12:33:00Z"/>
          <w:rPrChange w:id="454" w:author="Administrador" w:date="2017-02-08T12:49:00Z">
            <w:rPr>
              <w:moveFrom w:id="455" w:author="Administrador" w:date="2017-02-08T12:33:00Z"/>
              <w:lang w:val="es-MX"/>
            </w:rPr>
          </w:rPrChange>
        </w:rPr>
      </w:pPr>
    </w:p>
    <w:p w:rsidR="00F61EA5" w:rsidRPr="00094C12" w:rsidDel="00EB7B36" w:rsidRDefault="00F61EA5" w:rsidP="00F61EA5">
      <w:pPr>
        <w:pStyle w:val="Prrafodelista"/>
        <w:spacing w:after="0"/>
        <w:rPr>
          <w:moveFrom w:id="456" w:author="Administrador" w:date="2017-02-08T12:33:00Z"/>
          <w:b/>
          <w:rPrChange w:id="457" w:author="Administrador" w:date="2017-02-08T12:49:00Z">
            <w:rPr>
              <w:moveFrom w:id="458" w:author="Administrador" w:date="2017-02-08T12:33:00Z"/>
              <w:b/>
              <w:lang w:val="es-MX"/>
            </w:rPr>
          </w:rPrChange>
        </w:rPr>
      </w:pPr>
      <w:moveFrom w:id="459" w:author="Administrador" w:date="2017-02-08T12:33:00Z">
        <w:r w:rsidRPr="00094C12" w:rsidDel="00EB7B36">
          <w:rPr>
            <w:b/>
            <w:rPrChange w:id="460" w:author="Administrador" w:date="2017-02-08T12:49:00Z">
              <w:rPr>
                <w:b/>
                <w:lang w:val="es-MX"/>
              </w:rPr>
            </w:rPrChange>
          </w:rPr>
          <w:t>Ejemplo XML:</w:t>
        </w:r>
      </w:moveFrom>
    </w:p>
    <w:p w:rsidR="00F61EA5" w:rsidRPr="00094C12" w:rsidDel="00EB7B36" w:rsidRDefault="00D866BD" w:rsidP="00F61EA5">
      <w:pPr>
        <w:pStyle w:val="Prrafodelista"/>
        <w:spacing w:after="0"/>
        <w:rPr>
          <w:moveFrom w:id="461" w:author="Administrador" w:date="2017-02-08T12:33:00Z"/>
          <w:b/>
          <w:rPrChange w:id="462" w:author="Administrador" w:date="2017-02-08T12:49:00Z">
            <w:rPr>
              <w:moveFrom w:id="463" w:author="Administrador" w:date="2017-02-08T12:33:00Z"/>
              <w:b/>
              <w:lang w:val="es-MX"/>
            </w:rPr>
          </w:rPrChange>
        </w:rPr>
      </w:pPr>
      <w:moveFrom w:id="464" w:author="Administrador" w:date="2017-02-08T12:33:00Z">
        <w:r w:rsidDel="00EB7B36">
          <w:rPr>
            <w:b/>
            <w:lang w:val="es-MX"/>
          </w:rPr>
          <w:object w:dxaOrig="1551" w:dyaOrig="1004">
            <v:shape id="_x0000_i1026" type="#_x0000_t75" style="width:77.25pt;height:50.25pt" o:ole="">
              <v:imagedata r:id="rId6" o:title=""/>
            </v:shape>
            <o:OLEObject Type="Embed" ProgID="Package" ShapeID="_x0000_i1026" DrawAspect="Icon" ObjectID="_1548064246" r:id="rId8"/>
          </w:object>
        </w:r>
      </w:moveFrom>
    </w:p>
    <w:p w:rsidR="007851CD" w:rsidRPr="00094C12" w:rsidDel="00EB7B36" w:rsidRDefault="007851CD" w:rsidP="007851CD">
      <w:pPr>
        <w:pStyle w:val="Prrafodelista"/>
        <w:spacing w:after="0"/>
        <w:rPr>
          <w:moveFrom w:id="465" w:author="Administrador" w:date="2017-02-08T12:33:00Z"/>
          <w:rPrChange w:id="466" w:author="Administrador" w:date="2017-02-08T12:49:00Z">
            <w:rPr>
              <w:moveFrom w:id="467" w:author="Administrador" w:date="2017-02-08T12:33:00Z"/>
              <w:lang w:val="es-MX"/>
            </w:rPr>
          </w:rPrChange>
        </w:rPr>
      </w:pPr>
    </w:p>
    <w:p w:rsidR="00F61EA5" w:rsidRPr="00094C12" w:rsidDel="00EB7B36" w:rsidRDefault="002121F6" w:rsidP="002121F6">
      <w:pPr>
        <w:pStyle w:val="Prrafodelista"/>
        <w:spacing w:after="0"/>
        <w:rPr>
          <w:moveFrom w:id="468" w:author="Administrador" w:date="2017-02-08T12:33:00Z"/>
          <w:rPrChange w:id="469" w:author="Administrador" w:date="2017-02-08T12:49:00Z">
            <w:rPr>
              <w:moveFrom w:id="470" w:author="Administrador" w:date="2017-02-08T12:33:00Z"/>
              <w:lang w:val="es-MX"/>
            </w:rPr>
          </w:rPrChange>
        </w:rPr>
      </w:pPr>
      <w:moveFrom w:id="471" w:author="Administrador" w:date="2017-02-08T12:33:00Z">
        <w:r w:rsidRPr="00094C12" w:rsidDel="00EB7B36">
          <w:rPr>
            <w:b/>
            <w:rPrChange w:id="472" w:author="Administrador" w:date="2017-02-08T12:49:00Z">
              <w:rPr>
                <w:b/>
                <w:lang w:val="es-MX"/>
              </w:rPr>
            </w:rPrChange>
          </w:rPr>
          <w:t>Modelo Excel</w:t>
        </w:r>
        <w:r w:rsidRPr="00094C12" w:rsidDel="00EB7B36">
          <w:rPr>
            <w:rPrChange w:id="473" w:author="Administrador" w:date="2017-02-08T12:49:00Z">
              <w:rPr>
                <w:lang w:val="es-MX"/>
              </w:rPr>
            </w:rPrChange>
          </w:rPr>
          <w:t>:</w:t>
        </w:r>
        <w:r w:rsidR="00F61EA5" w:rsidRPr="00094C12" w:rsidDel="00EB7B36">
          <w:rPr>
            <w:rPrChange w:id="474" w:author="Administrador" w:date="2017-02-08T12:49:00Z">
              <w:rPr>
                <w:lang w:val="es-MX"/>
              </w:rPr>
            </w:rPrChange>
          </w:rPr>
          <w:t xml:space="preserve"> </w:t>
        </w:r>
      </w:moveFrom>
    </w:p>
    <w:p w:rsidR="00EB7B36" w:rsidRPr="00094C12" w:rsidRDefault="00D866BD" w:rsidP="008E4999">
      <w:pPr>
        <w:pStyle w:val="Prrafodelista"/>
        <w:spacing w:after="0"/>
        <w:rPr>
          <w:ins w:id="475" w:author="Administrador" w:date="2017-02-08T12:22:00Z"/>
          <w:rPrChange w:id="476" w:author="Administrador" w:date="2017-02-08T12:49:00Z">
            <w:rPr>
              <w:ins w:id="477" w:author="Administrador" w:date="2017-02-08T12:22:00Z"/>
              <w:lang w:val="es-MX"/>
            </w:rPr>
          </w:rPrChange>
        </w:rPr>
      </w:pPr>
      <w:moveFrom w:id="478" w:author="Administrador" w:date="2017-02-08T12:33:00Z">
        <w:r w:rsidDel="00EB7B36">
          <w:rPr>
            <w:lang w:val="es-MX"/>
          </w:rPr>
          <w:object w:dxaOrig="1551" w:dyaOrig="1004">
            <v:shape id="_x0000_i1027" type="#_x0000_t75" style="width:77.25pt;height:50.25pt" o:ole="">
              <v:imagedata r:id="rId9" o:title=""/>
            </v:shape>
            <o:OLEObject Type="Embed" ProgID="Excel.Sheet.12" ShapeID="_x0000_i1027" DrawAspect="Icon" ObjectID="_1548064247" r:id="rId10"/>
          </w:object>
        </w:r>
      </w:moveFrom>
      <w:moveFromRangeEnd w:id="432"/>
    </w:p>
    <w:p w:rsidR="00EB7B36" w:rsidRDefault="00EB7B36" w:rsidP="008E4999">
      <w:pPr>
        <w:pStyle w:val="Prrafodelista"/>
        <w:spacing w:after="0"/>
        <w:rPr>
          <w:ins w:id="479" w:author="Administrador" w:date="2017-02-08T12:22:00Z"/>
          <w:lang w:val="es-MX"/>
        </w:rPr>
      </w:pPr>
      <w:ins w:id="480" w:author="Administrador" w:date="2017-02-08T12:22:00Z">
        <w:r w:rsidRPr="00EB7B36">
          <w:rPr>
            <w:lang w:val="es-MX"/>
          </w:rPr>
          <w:t>http://prontoclientes.williamsentregas.com.ar/ProntoWeb/WebServiceCartas.asmx?op=BajarListadoDeCartaPorte_CerealNet</w:t>
        </w:r>
      </w:ins>
    </w:p>
    <w:p w:rsidR="00EB7B36" w:rsidRDefault="00EB7B36" w:rsidP="008E4999">
      <w:pPr>
        <w:pStyle w:val="Prrafodelista"/>
        <w:spacing w:after="0"/>
        <w:rPr>
          <w:ins w:id="481" w:author="Administrador" w:date="2017-02-08T12:22:00Z"/>
          <w:lang w:val="es-MX"/>
        </w:rPr>
      </w:pPr>
    </w:p>
    <w:p w:rsidR="00EB7B36" w:rsidRDefault="00EB7B36" w:rsidP="008E4999">
      <w:pPr>
        <w:pStyle w:val="Prrafodelista"/>
        <w:spacing w:after="0"/>
        <w:rPr>
          <w:ins w:id="482" w:author="Administrador" w:date="2017-02-08T12:32:00Z"/>
          <w:lang w:val="es-MX"/>
        </w:rPr>
      </w:pPr>
    </w:p>
    <w:p w:rsidR="001603C5" w:rsidRDefault="001603C5" w:rsidP="001603C5">
      <w:pPr>
        <w:pStyle w:val="Prrafodelista"/>
        <w:spacing w:after="0"/>
        <w:rPr>
          <w:moveTo w:id="483" w:author="Administrador" w:date="2017-02-08T12:33:00Z"/>
          <w:lang w:val="es-MX"/>
        </w:rPr>
      </w:pPr>
      <w:moveToRangeStart w:id="484" w:author="Administrador" w:date="2017-02-08T12:33:00Z" w:name="move474319934"/>
    </w:p>
    <w:p w:rsidR="001603C5" w:rsidRDefault="001603C5" w:rsidP="001603C5">
      <w:pPr>
        <w:pStyle w:val="Prrafodelista"/>
        <w:spacing w:after="0"/>
        <w:rPr>
          <w:moveTo w:id="485" w:author="Administrador" w:date="2017-02-08T12:33:00Z"/>
          <w:lang w:val="es-MX"/>
        </w:rPr>
      </w:pPr>
    </w:p>
    <w:p w:rsidR="001603C5" w:rsidRDefault="001603C5" w:rsidP="001603C5">
      <w:pPr>
        <w:pStyle w:val="Prrafodelista"/>
        <w:spacing w:after="0"/>
        <w:ind w:left="0"/>
        <w:rPr>
          <w:moveTo w:id="486" w:author="Administrador" w:date="2017-02-08T12:33:00Z"/>
          <w:lang w:val="es-MX"/>
        </w:rPr>
      </w:pPr>
      <w:moveTo w:id="487" w:author="Administrador" w:date="2017-02-08T12:33:00Z">
        <w:r w:rsidRPr="002121F6">
          <w:rPr>
            <w:rStyle w:val="Ttulo1Car"/>
            <w:lang w:val="es-MX"/>
          </w:rPr>
          <w:t>Estructuras</w:t>
        </w:r>
        <w:r>
          <w:rPr>
            <w:lang w:val="es-MX"/>
          </w:rPr>
          <w:t>:</w:t>
        </w:r>
      </w:moveTo>
    </w:p>
    <w:p w:rsidR="001603C5" w:rsidRDefault="001603C5" w:rsidP="001603C5">
      <w:pPr>
        <w:pStyle w:val="Prrafodelista"/>
        <w:spacing w:after="0"/>
        <w:ind w:left="0"/>
        <w:rPr>
          <w:moveTo w:id="488" w:author="Administrador" w:date="2017-02-08T12:33:00Z"/>
          <w:lang w:val="es-MX"/>
        </w:rPr>
      </w:pPr>
    </w:p>
    <w:p w:rsidR="001603C5" w:rsidRDefault="001603C5" w:rsidP="001603C5">
      <w:pPr>
        <w:pStyle w:val="Prrafodelista"/>
        <w:spacing w:after="0"/>
        <w:rPr>
          <w:moveTo w:id="489" w:author="Administrador" w:date="2017-02-08T12:33:00Z"/>
          <w:lang w:val="es-MX"/>
        </w:rPr>
      </w:pPr>
      <w:moveTo w:id="490" w:author="Administrador" w:date="2017-02-08T12:33:00Z">
        <w:r w:rsidRPr="002121F6">
          <w:rPr>
            <w:b/>
            <w:lang w:val="es-MX"/>
          </w:rPr>
          <w:t>Estructura XML</w:t>
        </w:r>
        <w:r>
          <w:rPr>
            <w:lang w:val="es-MX"/>
          </w:rPr>
          <w:t xml:space="preserve"> indicado para el Web </w:t>
        </w:r>
        <w:proofErr w:type="spellStart"/>
        <w:r>
          <w:rPr>
            <w:lang w:val="es-MX"/>
          </w:rPr>
          <w:t>Service</w:t>
        </w:r>
        <w:proofErr w:type="spellEnd"/>
        <w:r>
          <w:rPr>
            <w:lang w:val="es-MX"/>
          </w:rPr>
          <w:t xml:space="preserve"> (WSDL provisto desde la URL):</w:t>
        </w:r>
      </w:moveTo>
    </w:p>
    <w:p w:rsidR="001603C5" w:rsidRDefault="001603C5" w:rsidP="001603C5">
      <w:pPr>
        <w:pStyle w:val="Prrafodelista"/>
        <w:spacing w:after="0"/>
        <w:rPr>
          <w:moveTo w:id="491" w:author="Administrador" w:date="2017-02-08T12:33:00Z"/>
          <w:lang w:val="es-MX"/>
        </w:rPr>
      </w:pPr>
      <w:moveTo w:id="492" w:author="Administrador" w:date="2017-02-08T12:33:00Z">
        <w:r>
          <w:rPr>
            <w:lang w:val="es-MX"/>
          </w:rPr>
          <w:object w:dxaOrig="1551" w:dyaOrig="1004">
            <v:shape id="_x0000_i1028" type="#_x0000_t75" style="width:77.25pt;height:50.25pt" o:ole="">
              <v:imagedata r:id="rId6" o:title=""/>
            </v:shape>
            <o:OLEObject Type="Embed" ProgID="Package" ShapeID="_x0000_i1028" DrawAspect="Icon" ObjectID="_1548064248" r:id="rId11"/>
          </w:object>
        </w:r>
      </w:moveTo>
    </w:p>
    <w:p w:rsidR="001603C5" w:rsidRDefault="001603C5" w:rsidP="001603C5">
      <w:pPr>
        <w:pStyle w:val="Prrafodelista"/>
        <w:spacing w:after="0"/>
        <w:rPr>
          <w:moveTo w:id="493" w:author="Administrador" w:date="2017-02-08T12:33:00Z"/>
          <w:lang w:val="es-MX"/>
        </w:rPr>
      </w:pPr>
    </w:p>
    <w:p w:rsidR="001603C5" w:rsidRDefault="001603C5" w:rsidP="001603C5">
      <w:pPr>
        <w:pStyle w:val="Prrafodelista"/>
        <w:spacing w:after="0"/>
        <w:rPr>
          <w:moveTo w:id="494" w:author="Administrador" w:date="2017-02-08T12:33:00Z"/>
          <w:b/>
          <w:lang w:val="es-MX"/>
        </w:rPr>
      </w:pPr>
      <w:moveTo w:id="495" w:author="Administrador" w:date="2017-02-08T12:33:00Z">
        <w:r w:rsidRPr="00F61EA5">
          <w:rPr>
            <w:b/>
            <w:lang w:val="es-MX"/>
          </w:rPr>
          <w:t>Ejemplo XML</w:t>
        </w:r>
        <w:r>
          <w:rPr>
            <w:b/>
            <w:lang w:val="es-MX"/>
          </w:rPr>
          <w:t>:</w:t>
        </w:r>
      </w:moveTo>
    </w:p>
    <w:p w:rsidR="001603C5" w:rsidRPr="00F61EA5" w:rsidRDefault="001603C5" w:rsidP="001603C5">
      <w:pPr>
        <w:pStyle w:val="Prrafodelista"/>
        <w:spacing w:after="0"/>
        <w:rPr>
          <w:moveTo w:id="496" w:author="Administrador" w:date="2017-02-08T12:33:00Z"/>
          <w:b/>
          <w:lang w:val="es-MX"/>
        </w:rPr>
      </w:pPr>
      <w:moveTo w:id="497" w:author="Administrador" w:date="2017-02-08T12:33:00Z">
        <w:r>
          <w:rPr>
            <w:b/>
            <w:lang w:val="es-MX"/>
          </w:rPr>
          <w:object w:dxaOrig="1551" w:dyaOrig="1004">
            <v:shape id="_x0000_i1029" type="#_x0000_t75" style="width:77.25pt;height:50.25pt" o:ole="">
              <v:imagedata r:id="rId6" o:title=""/>
            </v:shape>
            <o:OLEObject Type="Embed" ProgID="Package" ShapeID="_x0000_i1029" DrawAspect="Icon" ObjectID="_1548064249" r:id="rId12"/>
          </w:object>
        </w:r>
      </w:moveTo>
    </w:p>
    <w:p w:rsidR="001603C5" w:rsidRDefault="001603C5" w:rsidP="001603C5">
      <w:pPr>
        <w:pStyle w:val="Prrafodelista"/>
        <w:spacing w:after="0"/>
        <w:rPr>
          <w:moveTo w:id="498" w:author="Administrador" w:date="2017-02-08T12:33:00Z"/>
          <w:lang w:val="es-MX"/>
        </w:rPr>
      </w:pPr>
    </w:p>
    <w:p w:rsidR="001603C5" w:rsidRDefault="001603C5" w:rsidP="001603C5">
      <w:pPr>
        <w:pStyle w:val="Prrafodelista"/>
        <w:spacing w:after="0"/>
        <w:rPr>
          <w:moveTo w:id="499" w:author="Administrador" w:date="2017-02-08T12:33:00Z"/>
          <w:lang w:val="es-MX"/>
        </w:rPr>
      </w:pPr>
      <w:moveTo w:id="500" w:author="Administrador" w:date="2017-02-08T12:33:00Z">
        <w:r w:rsidRPr="002121F6">
          <w:rPr>
            <w:b/>
            <w:lang w:val="es-MX"/>
          </w:rPr>
          <w:t>Modelo Excel</w:t>
        </w:r>
        <w:r>
          <w:rPr>
            <w:lang w:val="es-MX"/>
          </w:rPr>
          <w:t>:</w:t>
        </w:r>
        <w:r w:rsidRPr="00F61EA5">
          <w:rPr>
            <w:lang w:val="es-MX"/>
          </w:rPr>
          <w:t xml:space="preserve"> </w:t>
        </w:r>
      </w:moveTo>
    </w:p>
    <w:p w:rsidR="001603C5" w:rsidRDefault="001603C5" w:rsidP="001603C5">
      <w:pPr>
        <w:pStyle w:val="Prrafodelista"/>
        <w:spacing w:after="0"/>
        <w:rPr>
          <w:moveTo w:id="501" w:author="Administrador" w:date="2017-02-08T12:33:00Z"/>
          <w:lang w:val="es-MX"/>
        </w:rPr>
      </w:pPr>
      <w:moveTo w:id="502" w:author="Administrador" w:date="2017-02-08T12:33:00Z">
        <w:r>
          <w:rPr>
            <w:lang w:val="es-MX"/>
          </w:rPr>
          <w:object w:dxaOrig="1551" w:dyaOrig="1004">
            <v:shape id="_x0000_i1030" type="#_x0000_t75" style="width:77.25pt;height:50.25pt" o:ole="">
              <v:imagedata r:id="rId9" o:title=""/>
            </v:shape>
            <o:OLEObject Type="Embed" ProgID="Excel.Sheet.12" ShapeID="_x0000_i1030" DrawAspect="Icon" ObjectID="_1548064250" r:id="rId13"/>
          </w:object>
        </w:r>
      </w:moveTo>
    </w:p>
    <w:p w:rsidR="001603C5" w:rsidRDefault="001603C5" w:rsidP="001603C5">
      <w:pPr>
        <w:pStyle w:val="Prrafodelista"/>
        <w:spacing w:after="0"/>
        <w:rPr>
          <w:moveTo w:id="503" w:author="Administrador" w:date="2017-02-08T12:33:00Z"/>
          <w:lang w:val="es-MX"/>
        </w:rPr>
      </w:pPr>
    </w:p>
    <w:moveToRangeEnd w:id="484"/>
    <w:p w:rsidR="009A783C" w:rsidRDefault="009A783C" w:rsidP="008E4999">
      <w:pPr>
        <w:pStyle w:val="Prrafodelista"/>
        <w:spacing w:after="0"/>
        <w:rPr>
          <w:ins w:id="504" w:author="Administrador" w:date="2017-02-08T12:33:00Z"/>
          <w:lang w:val="es-MX"/>
        </w:rPr>
      </w:pPr>
    </w:p>
    <w:p w:rsidR="007750D7" w:rsidRDefault="007750D7" w:rsidP="008E4999">
      <w:pPr>
        <w:pStyle w:val="Prrafodelista"/>
        <w:spacing w:after="0"/>
        <w:rPr>
          <w:ins w:id="505" w:author="Administrador" w:date="2017-02-08T12:36:00Z"/>
          <w:lang w:val="es-MX"/>
        </w:rPr>
      </w:pPr>
    </w:p>
    <w:p w:rsidR="003924A6" w:rsidRDefault="003924A6" w:rsidP="008E4999">
      <w:pPr>
        <w:pStyle w:val="Prrafodelista"/>
        <w:spacing w:after="0"/>
        <w:rPr>
          <w:ins w:id="506" w:author="Administrador" w:date="2017-02-08T12:36:00Z"/>
          <w:lang w:val="es-MX"/>
        </w:rPr>
      </w:pPr>
    </w:p>
    <w:p w:rsidR="003924A6" w:rsidRDefault="003924A6" w:rsidP="008E4999">
      <w:pPr>
        <w:pStyle w:val="Prrafodelista"/>
        <w:spacing w:after="0"/>
        <w:rPr>
          <w:ins w:id="507" w:author="Administrador" w:date="2017-02-08T12:36:00Z"/>
          <w:lang w:val="es-MX"/>
        </w:rPr>
      </w:pPr>
    </w:p>
    <w:p w:rsidR="003924A6" w:rsidRDefault="003924A6" w:rsidP="008E4999">
      <w:pPr>
        <w:pStyle w:val="Prrafodelista"/>
        <w:spacing w:after="0"/>
        <w:rPr>
          <w:ins w:id="508" w:author="Administrador" w:date="2017-02-08T12:36:00Z"/>
          <w:lang w:val="es-MX"/>
        </w:rPr>
      </w:pPr>
    </w:p>
    <w:p w:rsidR="003924A6" w:rsidRDefault="003924A6" w:rsidP="008E4999">
      <w:pPr>
        <w:pStyle w:val="Prrafodelista"/>
        <w:spacing w:after="0"/>
        <w:rPr>
          <w:ins w:id="509" w:author="Administrador" w:date="2017-02-08T12:33:00Z"/>
          <w:lang w:val="es-MX"/>
        </w:rPr>
      </w:pPr>
    </w:p>
    <w:p w:rsidR="007750D7" w:rsidRDefault="003924A6" w:rsidP="008E4999">
      <w:pPr>
        <w:pStyle w:val="Prrafodelista"/>
        <w:spacing w:after="0"/>
        <w:rPr>
          <w:ins w:id="510" w:author="Administrador" w:date="2017-02-08T12:19:00Z"/>
          <w:lang w:val="es-MX"/>
        </w:rPr>
      </w:pPr>
      <w:ins w:id="511" w:author="Administrador" w:date="2017-02-08T12:35:00Z">
        <w:r>
          <w:rPr>
            <w:lang w:val="es-MX"/>
          </w:rPr>
          <w:t>Protocolo SOAP</w:t>
        </w:r>
      </w:ins>
    </w:p>
    <w:p w:rsidR="005C6343" w:rsidRDefault="001603C5" w:rsidP="005C6343">
      <w:pPr>
        <w:pStyle w:val="Ttulo3"/>
        <w:spacing w:before="150" w:after="150"/>
        <w:ind w:left="-225"/>
        <w:rPr>
          <w:ins w:id="512" w:author="Administrador" w:date="2017-02-08T12:19:00Z"/>
          <w:rFonts w:ascii="Verdana" w:hAnsi="Verdana"/>
          <w:color w:val="000000"/>
          <w:sz w:val="19"/>
          <w:szCs w:val="19"/>
          <w:shd w:val="clear" w:color="auto" w:fill="FFFFFF"/>
        </w:rPr>
      </w:pPr>
      <w:ins w:id="513" w:author="Administrador" w:date="2017-02-08T12:33:00Z">
        <w:r>
          <w:rPr>
            <w:rFonts w:ascii="Verdana" w:hAnsi="Verdana"/>
            <w:color w:val="000000"/>
            <w:sz w:val="19"/>
            <w:szCs w:val="19"/>
            <w:shd w:val="clear" w:color="auto" w:fill="FFFFFF"/>
          </w:rPr>
          <w:t xml:space="preserve"> REQUEST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14" w:author="Administrador" w:date="2017-02-08T12:19:00Z"/>
          <w:color w:val="000000"/>
          <w:shd w:val="clear" w:color="auto" w:fill="FFFFFF"/>
        </w:rPr>
      </w:pPr>
      <w:ins w:id="515" w:author="Administrador" w:date="2017-02-08T12:19:00Z">
        <w:r>
          <w:rPr>
            <w:color w:val="000000"/>
            <w:shd w:val="clear" w:color="auto" w:fill="FFFFFF"/>
          </w:rPr>
          <w:t>POST /</w:t>
        </w:r>
        <w:proofErr w:type="spellStart"/>
        <w:r>
          <w:rPr>
            <w:color w:val="000000"/>
            <w:shd w:val="clear" w:color="auto" w:fill="FFFFFF"/>
          </w:rPr>
          <w:t>ProntoWeb</w:t>
        </w:r>
        <w:proofErr w:type="spellEnd"/>
        <w:r>
          <w:rPr>
            <w:color w:val="000000"/>
            <w:shd w:val="clear" w:color="auto" w:fill="FFFFFF"/>
          </w:rPr>
          <w:t>/WebServiceCartas.asmx HTTP/1.1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16" w:author="Administrador" w:date="2017-02-08T12:19:00Z"/>
          <w:color w:val="000000"/>
          <w:shd w:val="clear" w:color="auto" w:fill="FFFFFF"/>
        </w:rPr>
      </w:pPr>
      <w:ins w:id="517" w:author="Administrador" w:date="2017-02-08T12:19:00Z">
        <w:r>
          <w:rPr>
            <w:color w:val="000000"/>
            <w:shd w:val="clear" w:color="auto" w:fill="FFFFFF"/>
          </w:rPr>
          <w:lastRenderedPageBreak/>
          <w:t>Host: prontoclientes.williamsentregas.com.ar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18" w:author="Administrador" w:date="2017-02-08T12:19:00Z"/>
          <w:color w:val="000000"/>
          <w:shd w:val="clear" w:color="auto" w:fill="FFFFFF"/>
        </w:rPr>
      </w:pPr>
      <w:ins w:id="519" w:author="Administrador" w:date="2017-02-08T12:19:00Z">
        <w:r>
          <w:rPr>
            <w:color w:val="000000"/>
            <w:shd w:val="clear" w:color="auto" w:fill="FFFFFF"/>
          </w:rPr>
          <w:t>Content-Type: application/</w:t>
        </w:r>
        <w:proofErr w:type="spellStart"/>
        <w:r>
          <w:rPr>
            <w:color w:val="000000"/>
            <w:shd w:val="clear" w:color="auto" w:fill="FFFFFF"/>
          </w:rPr>
          <w:t>soap+xml</w:t>
        </w:r>
        <w:proofErr w:type="spellEnd"/>
        <w:r>
          <w:rPr>
            <w:color w:val="000000"/>
            <w:shd w:val="clear" w:color="auto" w:fill="FFFFFF"/>
          </w:rPr>
          <w:t>; charset=utf-8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20" w:author="Administrador" w:date="2017-02-08T12:19:00Z"/>
          <w:color w:val="000000"/>
          <w:shd w:val="clear" w:color="auto" w:fill="FFFFFF"/>
        </w:rPr>
      </w:pPr>
      <w:ins w:id="521" w:author="Administrador" w:date="2017-02-08T12:19:00Z">
        <w:r>
          <w:rPr>
            <w:color w:val="000000"/>
            <w:shd w:val="clear" w:color="auto" w:fill="FFFFFF"/>
          </w:rPr>
          <w:t xml:space="preserve">Content-Length: </w:t>
        </w:r>
        <w:r>
          <w:rPr>
            <w:color w:val="00008B"/>
            <w:shd w:val="clear" w:color="auto" w:fill="FFFFFF"/>
          </w:rPr>
          <w:t>length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22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23" w:author="Administrador" w:date="2017-02-08T12:19:00Z"/>
          <w:color w:val="000000"/>
          <w:shd w:val="clear" w:color="auto" w:fill="FFFFFF"/>
        </w:rPr>
      </w:pPr>
      <w:ins w:id="524" w:author="Administrador" w:date="2017-02-08T12:19:00Z">
        <w:r>
          <w:rPr>
            <w:color w:val="000000"/>
            <w:shd w:val="clear" w:color="auto" w:fill="FFFFFF"/>
          </w:rPr>
          <w:t>&lt;?xml version="1.0" encoding="utf-8"?&gt;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25" w:author="Administrador" w:date="2017-02-08T12:19:00Z"/>
          <w:color w:val="000000"/>
          <w:shd w:val="clear" w:color="auto" w:fill="FFFFFF"/>
        </w:rPr>
      </w:pPr>
      <w:ins w:id="526" w:author="Administrador" w:date="2017-02-08T12:19:00Z">
        <w:r>
          <w:rPr>
            <w:color w:val="000000"/>
            <w:shd w:val="clear" w:color="auto" w:fill="FFFFFF"/>
          </w:rPr>
          <w:t xml:space="preserve">&lt;soap12:Envelope </w:t>
        </w:r>
        <w:proofErr w:type="spellStart"/>
        <w:r>
          <w:rPr>
            <w:color w:val="000000"/>
            <w:shd w:val="clear" w:color="auto" w:fill="FFFFFF"/>
          </w:rPr>
          <w:t>xmlns:xsi</w:t>
        </w:r>
        <w:proofErr w:type="spellEnd"/>
        <w:r>
          <w:rPr>
            <w:color w:val="000000"/>
            <w:shd w:val="clear" w:color="auto" w:fill="FFFFFF"/>
          </w:rPr>
          <w:t xml:space="preserve">="http://www.w3.org/2001/XMLSchema-instance" </w:t>
        </w:r>
        <w:proofErr w:type="spellStart"/>
        <w:r>
          <w:rPr>
            <w:color w:val="000000"/>
            <w:shd w:val="clear" w:color="auto" w:fill="FFFFFF"/>
          </w:rPr>
          <w:t>xmlns:xsd</w:t>
        </w:r>
        <w:proofErr w:type="spellEnd"/>
        <w:r>
          <w:rPr>
            <w:color w:val="000000"/>
            <w:shd w:val="clear" w:color="auto" w:fill="FFFFFF"/>
          </w:rPr>
          <w:t>="http://www.w3.org/2001/XMLSchema" xmlns:soap12="http://www.w3.org/2003/05/soap-envelope"&gt;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27" w:author="Administrador" w:date="2017-02-08T12:19:00Z"/>
          <w:color w:val="000000"/>
          <w:shd w:val="clear" w:color="auto" w:fill="FFFFFF"/>
          <w:lang w:val="es-AR"/>
          <w:rPrChange w:id="528" w:author="Administrador" w:date="2017-02-08T12:19:00Z">
            <w:rPr>
              <w:ins w:id="529" w:author="Administrador" w:date="2017-02-08T12:19:00Z"/>
              <w:color w:val="000000"/>
              <w:shd w:val="clear" w:color="auto" w:fill="FFFFFF"/>
            </w:rPr>
          </w:rPrChange>
        </w:rPr>
      </w:pPr>
      <w:ins w:id="530" w:author="Administrador" w:date="2017-02-08T12:19:00Z">
        <w:r>
          <w:rPr>
            <w:color w:val="000000"/>
            <w:shd w:val="clear" w:color="auto" w:fill="FFFFFF"/>
          </w:rPr>
          <w:t xml:space="preserve">  </w:t>
        </w:r>
        <w:r w:rsidRPr="005C6343">
          <w:rPr>
            <w:color w:val="000000"/>
            <w:shd w:val="clear" w:color="auto" w:fill="FFFFFF"/>
            <w:lang w:val="es-AR"/>
            <w:rPrChange w:id="53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&lt;soap12:Body&gt;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32" w:author="Administrador" w:date="2017-02-08T12:19:00Z"/>
          <w:color w:val="000000"/>
          <w:shd w:val="clear" w:color="auto" w:fill="FFFFFF"/>
          <w:lang w:val="es-AR"/>
          <w:rPrChange w:id="533" w:author="Administrador" w:date="2017-02-08T12:19:00Z">
            <w:rPr>
              <w:ins w:id="534" w:author="Administrador" w:date="2017-02-08T12:19:00Z"/>
              <w:color w:val="000000"/>
              <w:shd w:val="clear" w:color="auto" w:fill="FFFFFF"/>
            </w:rPr>
          </w:rPrChange>
        </w:rPr>
      </w:pPr>
      <w:ins w:id="53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53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37" w:author="Administrador" w:date="2017-02-08T12:19:00Z">
              <w:rPr>
                <w:color w:val="000000"/>
                <w:shd w:val="clear" w:color="auto" w:fill="FFFFFF"/>
              </w:rPr>
            </w:rPrChange>
          </w:rPr>
          <w:t>BajarListadoDeCartaPorte_CerealNet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3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3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4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="http://microsoft.com/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41" w:author="Administrador" w:date="2017-02-08T12:19:00Z">
              <w:rPr>
                <w:color w:val="000000"/>
                <w:shd w:val="clear" w:color="auto" w:fill="FFFFFF"/>
              </w:rPr>
            </w:rPrChange>
          </w:rPr>
          <w:t>webservices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42" w:author="Administrador" w:date="2017-02-08T12:19:00Z">
              <w:rPr>
                <w:color w:val="000000"/>
                <w:shd w:val="clear" w:color="auto" w:fill="FFFFFF"/>
              </w:rPr>
            </w:rPrChange>
          </w:rPr>
          <w:t>/"&gt;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43" w:author="Administrador" w:date="2017-02-08T12:19:00Z"/>
          <w:color w:val="000000"/>
          <w:shd w:val="clear" w:color="auto" w:fill="FFFFFF"/>
        </w:rPr>
      </w:pPr>
      <w:ins w:id="54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54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usuario</w:t>
        </w:r>
        <w:proofErr w:type="spellEnd"/>
        <w:r>
          <w:rPr>
            <w:color w:val="000000"/>
            <w:shd w:val="clear" w:color="auto" w:fill="FFFFFF"/>
          </w:rPr>
          <w:t>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</w:t>
        </w:r>
        <w:proofErr w:type="spellStart"/>
        <w:r>
          <w:rPr>
            <w:color w:val="000000"/>
            <w:shd w:val="clear" w:color="auto" w:fill="FFFFFF"/>
          </w:rPr>
          <w:t>usuario</w:t>
        </w:r>
        <w:proofErr w:type="spellEnd"/>
        <w:r>
          <w:rPr>
            <w:color w:val="000000"/>
            <w:shd w:val="clear" w:color="auto" w:fill="FFFFFF"/>
          </w:rPr>
          <w:t>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46" w:author="Administrador" w:date="2017-02-08T12:19:00Z"/>
          <w:color w:val="000000"/>
          <w:shd w:val="clear" w:color="auto" w:fill="FFFFFF"/>
        </w:rPr>
      </w:pPr>
      <w:ins w:id="547" w:author="Administrador" w:date="2017-02-08T12:19:00Z">
        <w:r>
          <w:rPr>
            <w:color w:val="000000"/>
            <w:shd w:val="clear" w:color="auto" w:fill="FFFFFF"/>
          </w:rPr>
          <w:t xml:space="preserve">      &lt;password&gt;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&lt;/password&gt;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48" w:author="Administrador" w:date="2017-02-08T12:19:00Z"/>
          <w:color w:val="000000"/>
          <w:shd w:val="clear" w:color="auto" w:fill="FFFFFF"/>
          <w:lang w:val="es-AR"/>
          <w:rPrChange w:id="549" w:author="Administrador" w:date="2017-02-08T12:19:00Z">
            <w:rPr>
              <w:ins w:id="550" w:author="Administrador" w:date="2017-02-08T12:19:00Z"/>
              <w:color w:val="000000"/>
              <w:shd w:val="clear" w:color="auto" w:fill="FFFFFF"/>
            </w:rPr>
          </w:rPrChange>
        </w:rPr>
      </w:pPr>
      <w:ins w:id="551" w:author="Administrador" w:date="2017-02-08T12:19:00Z">
        <w:r>
          <w:rPr>
            <w:color w:val="000000"/>
            <w:shd w:val="clear" w:color="auto" w:fill="FFFFFF"/>
          </w:rPr>
          <w:t xml:space="preserve">      </w:t>
        </w:r>
        <w:r w:rsidRPr="005C6343">
          <w:rPr>
            <w:color w:val="000000"/>
            <w:shd w:val="clear" w:color="auto" w:fill="FFFFFF"/>
            <w:lang w:val="es-AR"/>
            <w:rPrChange w:id="55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53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54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55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5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57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58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59" w:author="Administrador" w:date="2017-02-08T12:19:00Z"/>
          <w:color w:val="000000"/>
          <w:shd w:val="clear" w:color="auto" w:fill="FFFFFF"/>
          <w:lang w:val="es-AR"/>
          <w:rPrChange w:id="560" w:author="Administrador" w:date="2017-02-08T12:19:00Z">
            <w:rPr>
              <w:ins w:id="561" w:author="Administrador" w:date="2017-02-08T12:19:00Z"/>
              <w:color w:val="000000"/>
              <w:shd w:val="clear" w:color="auto" w:fill="FFFFFF"/>
            </w:rPr>
          </w:rPrChange>
        </w:rPr>
      </w:pPr>
      <w:ins w:id="56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56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64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fechadesde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65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566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6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68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fechadesde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69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70" w:author="Administrador" w:date="2017-02-08T12:19:00Z"/>
          <w:color w:val="000000"/>
          <w:shd w:val="clear" w:color="auto" w:fill="FFFFFF"/>
          <w:lang w:val="es-AR"/>
          <w:rPrChange w:id="571" w:author="Administrador" w:date="2017-02-08T12:19:00Z">
            <w:rPr>
              <w:ins w:id="572" w:author="Administrador" w:date="2017-02-08T12:19:00Z"/>
              <w:color w:val="000000"/>
              <w:shd w:val="clear" w:color="auto" w:fill="FFFFFF"/>
            </w:rPr>
          </w:rPrChange>
        </w:rPr>
      </w:pPr>
      <w:ins w:id="57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57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75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fechahasta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7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577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7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579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fechahasta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580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81" w:author="Administrador" w:date="2017-02-08T12:19:00Z"/>
          <w:color w:val="000000"/>
          <w:shd w:val="clear" w:color="auto" w:fill="FFFFFF"/>
        </w:rPr>
      </w:pPr>
      <w:ins w:id="58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58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&lt;/</w:t>
        </w:r>
        <w:proofErr w:type="spellStart"/>
        <w:r>
          <w:rPr>
            <w:color w:val="000000"/>
            <w:shd w:val="clear" w:color="auto" w:fill="FFFFFF"/>
          </w:rPr>
          <w:t>BajarListadoDeCartaPorte_CerealNet</w:t>
        </w:r>
        <w:proofErr w:type="spellEnd"/>
        <w:r>
          <w:rPr>
            <w:color w:val="000000"/>
            <w:shd w:val="clear" w:color="auto" w:fill="FFFFFF"/>
          </w:rPr>
          <w:t>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84" w:author="Administrador" w:date="2017-02-08T12:19:00Z"/>
          <w:color w:val="000000"/>
          <w:shd w:val="clear" w:color="auto" w:fill="FFFFFF"/>
        </w:rPr>
      </w:pPr>
      <w:ins w:id="585" w:author="Administrador" w:date="2017-02-08T12:19:00Z">
        <w:r>
          <w:rPr>
            <w:color w:val="000000"/>
            <w:shd w:val="clear" w:color="auto" w:fill="FFFFFF"/>
          </w:rPr>
          <w:t xml:space="preserve">  &lt;/soap12:Body&gt;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86" w:author="Administrador" w:date="2017-02-08T12:19:00Z"/>
          <w:color w:val="000000"/>
          <w:shd w:val="clear" w:color="auto" w:fill="FFFFFF"/>
        </w:rPr>
      </w:pPr>
      <w:ins w:id="587" w:author="Administrador" w:date="2017-02-08T12:19:00Z">
        <w:r>
          <w:rPr>
            <w:color w:val="000000"/>
            <w:shd w:val="clear" w:color="auto" w:fill="FFFFFF"/>
          </w:rPr>
          <w:t>&lt;/soap12:Envelope&gt;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88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89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90" w:author="Administrador" w:date="2017-02-08T12:33:00Z"/>
          <w:color w:val="000000"/>
          <w:shd w:val="clear" w:color="auto" w:fill="FFFFFF"/>
        </w:rPr>
      </w:pPr>
    </w:p>
    <w:p w:rsidR="001603C5" w:rsidRPr="001603C5" w:rsidRDefault="001603C5" w:rsidP="001603C5">
      <w:pPr>
        <w:pStyle w:val="Ttulo3"/>
        <w:spacing w:before="150" w:after="150"/>
        <w:ind w:left="-225"/>
        <w:rPr>
          <w:ins w:id="591" w:author="Administrador" w:date="2017-02-08T12:19:00Z"/>
          <w:rFonts w:ascii="Verdana" w:hAnsi="Verdana"/>
          <w:color w:val="000000"/>
          <w:sz w:val="19"/>
          <w:szCs w:val="19"/>
          <w:shd w:val="clear" w:color="auto" w:fill="FFFFFF"/>
          <w:rPrChange w:id="592" w:author="Administrador" w:date="2017-02-08T12:33:00Z">
            <w:rPr>
              <w:ins w:id="593" w:author="Administrador" w:date="2017-02-08T12:19:00Z"/>
              <w:color w:val="000000"/>
              <w:shd w:val="clear" w:color="auto" w:fill="FFFFFF"/>
            </w:rPr>
          </w:rPrChange>
        </w:rPr>
        <w:pPrChange w:id="594" w:author="Administrador" w:date="2017-02-08T12:33:00Z">
          <w:pPr>
            <w:pStyle w:val="HTMLconformatoprevio"/>
            <w:pBdr>
              <w:top w:val="single" w:sz="6" w:space="4" w:color="F0F0E0"/>
              <w:left w:val="single" w:sz="6" w:space="4" w:color="F0F0E0"/>
              <w:bottom w:val="single" w:sz="6" w:space="4" w:color="F0F0E0"/>
              <w:right w:val="single" w:sz="6" w:space="4" w:color="F0F0E0"/>
            </w:pBdr>
            <w:shd w:val="clear" w:color="auto" w:fill="E5E5CC"/>
          </w:pPr>
        </w:pPrChange>
      </w:pPr>
      <w:ins w:id="595" w:author="Administrador" w:date="2017-02-08T12:33:00Z">
        <w:r w:rsidRPr="001603C5">
          <w:rPr>
            <w:rFonts w:ascii="Verdana" w:hAnsi="Verdana"/>
            <w:color w:val="000000"/>
            <w:sz w:val="19"/>
            <w:szCs w:val="19"/>
            <w:shd w:val="clear" w:color="auto" w:fill="FFFFFF"/>
            <w:rPrChange w:id="596" w:author="Administrador" w:date="2017-02-08T12:33:00Z">
              <w:rPr>
                <w:color w:val="000000"/>
                <w:shd w:val="clear" w:color="auto" w:fill="FFFFFF"/>
              </w:rPr>
            </w:rPrChange>
          </w:rPr>
          <w:t>RESPONSE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97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98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599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00" w:author="Administrador" w:date="2017-02-08T12:19:00Z"/>
          <w:color w:val="000000"/>
          <w:shd w:val="clear" w:color="auto" w:fill="FFFFFF"/>
        </w:rPr>
      </w:pPr>
      <w:ins w:id="601" w:author="Administrador" w:date="2017-02-08T12:19:00Z">
        <w:r>
          <w:rPr>
            <w:color w:val="000000"/>
            <w:shd w:val="clear" w:color="auto" w:fill="FFFFFF"/>
          </w:rPr>
          <w:t>HTTP/1.1 200 OK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02" w:author="Administrador" w:date="2017-02-08T12:19:00Z"/>
          <w:color w:val="000000"/>
          <w:shd w:val="clear" w:color="auto" w:fill="FFFFFF"/>
        </w:rPr>
      </w:pPr>
      <w:ins w:id="603" w:author="Administrador" w:date="2017-02-08T12:19:00Z">
        <w:r>
          <w:rPr>
            <w:color w:val="000000"/>
            <w:shd w:val="clear" w:color="auto" w:fill="FFFFFF"/>
          </w:rPr>
          <w:t>Content-Type: application/</w:t>
        </w:r>
        <w:proofErr w:type="spellStart"/>
        <w:r>
          <w:rPr>
            <w:color w:val="000000"/>
            <w:shd w:val="clear" w:color="auto" w:fill="FFFFFF"/>
          </w:rPr>
          <w:t>soap+xml</w:t>
        </w:r>
        <w:proofErr w:type="spellEnd"/>
        <w:r>
          <w:rPr>
            <w:color w:val="000000"/>
            <w:shd w:val="clear" w:color="auto" w:fill="FFFFFF"/>
          </w:rPr>
          <w:t>; charset=utf-8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04" w:author="Administrador" w:date="2017-02-08T12:19:00Z"/>
          <w:color w:val="000000"/>
          <w:shd w:val="clear" w:color="auto" w:fill="FFFFFF"/>
        </w:rPr>
      </w:pPr>
      <w:ins w:id="605" w:author="Administrador" w:date="2017-02-08T12:19:00Z">
        <w:r>
          <w:rPr>
            <w:color w:val="000000"/>
            <w:shd w:val="clear" w:color="auto" w:fill="FFFFFF"/>
          </w:rPr>
          <w:t xml:space="preserve">Content-Length: </w:t>
        </w:r>
        <w:r>
          <w:rPr>
            <w:color w:val="00008B"/>
            <w:shd w:val="clear" w:color="auto" w:fill="FFFFFF"/>
          </w:rPr>
          <w:t>length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06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07" w:author="Administrador" w:date="2017-02-08T12:19:00Z"/>
          <w:color w:val="000000"/>
          <w:shd w:val="clear" w:color="auto" w:fill="FFFFFF"/>
        </w:rPr>
      </w:pPr>
      <w:ins w:id="608" w:author="Administrador" w:date="2017-02-08T12:19:00Z">
        <w:r>
          <w:rPr>
            <w:color w:val="000000"/>
            <w:shd w:val="clear" w:color="auto" w:fill="FFFFFF"/>
          </w:rPr>
          <w:t>&lt;?xml version="1.0" encoding="utf-8"?&gt;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09" w:author="Administrador" w:date="2017-02-08T12:19:00Z"/>
          <w:color w:val="000000"/>
          <w:shd w:val="clear" w:color="auto" w:fill="FFFFFF"/>
        </w:rPr>
      </w:pPr>
      <w:ins w:id="610" w:author="Administrador" w:date="2017-02-08T12:19:00Z">
        <w:r>
          <w:rPr>
            <w:color w:val="000000"/>
            <w:shd w:val="clear" w:color="auto" w:fill="FFFFFF"/>
          </w:rPr>
          <w:t xml:space="preserve">&lt;soap12:Envelope </w:t>
        </w:r>
        <w:proofErr w:type="spellStart"/>
        <w:r>
          <w:rPr>
            <w:color w:val="000000"/>
            <w:shd w:val="clear" w:color="auto" w:fill="FFFFFF"/>
          </w:rPr>
          <w:t>xmlns:xsi</w:t>
        </w:r>
        <w:proofErr w:type="spellEnd"/>
        <w:r>
          <w:rPr>
            <w:color w:val="000000"/>
            <w:shd w:val="clear" w:color="auto" w:fill="FFFFFF"/>
          </w:rPr>
          <w:t xml:space="preserve">="http://www.w3.org/2001/XMLSchema-instance" </w:t>
        </w:r>
        <w:proofErr w:type="spellStart"/>
        <w:r>
          <w:rPr>
            <w:color w:val="000000"/>
            <w:shd w:val="clear" w:color="auto" w:fill="FFFFFF"/>
          </w:rPr>
          <w:t>xmlns:xsd</w:t>
        </w:r>
        <w:proofErr w:type="spellEnd"/>
        <w:r>
          <w:rPr>
            <w:color w:val="000000"/>
            <w:shd w:val="clear" w:color="auto" w:fill="FFFFFF"/>
          </w:rPr>
          <w:t>="http://www.w3.org/2001/XMLSchema" xmlns:soap12="http://www.w3.org/2003/05/soap-envelope"&gt;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11" w:author="Administrador" w:date="2017-02-08T12:19:00Z"/>
          <w:color w:val="000000"/>
          <w:shd w:val="clear" w:color="auto" w:fill="FFFFFF"/>
          <w:lang w:val="es-AR"/>
          <w:rPrChange w:id="612" w:author="Administrador" w:date="2017-02-08T12:19:00Z">
            <w:rPr>
              <w:ins w:id="613" w:author="Administrador" w:date="2017-02-08T12:19:00Z"/>
              <w:color w:val="000000"/>
              <w:shd w:val="clear" w:color="auto" w:fill="FFFFFF"/>
            </w:rPr>
          </w:rPrChange>
        </w:rPr>
      </w:pPr>
      <w:ins w:id="614" w:author="Administrador" w:date="2017-02-08T12:19:00Z">
        <w:r>
          <w:rPr>
            <w:color w:val="000000"/>
            <w:shd w:val="clear" w:color="auto" w:fill="FFFFFF"/>
          </w:rPr>
          <w:t xml:space="preserve">  </w:t>
        </w:r>
        <w:r w:rsidRPr="005C6343">
          <w:rPr>
            <w:color w:val="000000"/>
            <w:shd w:val="clear" w:color="auto" w:fill="FFFFFF"/>
            <w:lang w:val="es-AR"/>
            <w:rPrChange w:id="61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&lt;soap12:Body&gt;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16" w:author="Administrador" w:date="2017-02-08T12:19:00Z"/>
          <w:color w:val="000000"/>
          <w:shd w:val="clear" w:color="auto" w:fill="FFFFFF"/>
          <w:lang w:val="es-AR"/>
          <w:rPrChange w:id="617" w:author="Administrador" w:date="2017-02-08T12:19:00Z">
            <w:rPr>
              <w:ins w:id="618" w:author="Administrador" w:date="2017-02-08T12:19:00Z"/>
              <w:color w:val="000000"/>
              <w:shd w:val="clear" w:color="auto" w:fill="FFFFFF"/>
            </w:rPr>
          </w:rPrChange>
        </w:rPr>
      </w:pPr>
      <w:ins w:id="61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2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21" w:author="Administrador" w:date="2017-02-08T12:19:00Z">
              <w:rPr>
                <w:color w:val="000000"/>
                <w:shd w:val="clear" w:color="auto" w:fill="FFFFFF"/>
              </w:rPr>
            </w:rPrChange>
          </w:rPr>
          <w:t>BajarListadoDeCartaPorte_CerealNetResponse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2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2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2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="http://microsoft.com/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25" w:author="Administrador" w:date="2017-02-08T12:19:00Z">
              <w:rPr>
                <w:color w:val="000000"/>
                <w:shd w:val="clear" w:color="auto" w:fill="FFFFFF"/>
              </w:rPr>
            </w:rPrChange>
          </w:rPr>
          <w:t>webservices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26" w:author="Administrador" w:date="2017-02-08T12:19:00Z">
              <w:rPr>
                <w:color w:val="000000"/>
                <w:shd w:val="clear" w:color="auto" w:fill="FFFFFF"/>
              </w:rPr>
            </w:rPrChange>
          </w:rPr>
          <w:t>/"&gt;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27" w:author="Administrador" w:date="2017-02-08T12:19:00Z"/>
          <w:color w:val="000000"/>
          <w:shd w:val="clear" w:color="auto" w:fill="FFFFFF"/>
          <w:lang w:val="es-AR"/>
          <w:rPrChange w:id="628" w:author="Administrador" w:date="2017-02-08T12:19:00Z">
            <w:rPr>
              <w:ins w:id="629" w:author="Administrador" w:date="2017-02-08T12:19:00Z"/>
              <w:color w:val="000000"/>
              <w:shd w:val="clear" w:color="auto" w:fill="FFFFFF"/>
            </w:rPr>
          </w:rPrChange>
        </w:rPr>
      </w:pPr>
      <w:ins w:id="63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3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32" w:author="Administrador" w:date="2017-02-08T12:19:00Z">
              <w:rPr>
                <w:color w:val="000000"/>
                <w:shd w:val="clear" w:color="auto" w:fill="FFFFFF"/>
              </w:rPr>
            </w:rPrChange>
          </w:rPr>
          <w:t>BajarListadoDeCartaPorte_CerealNetResult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33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34" w:author="Administrador" w:date="2017-02-08T12:19:00Z"/>
          <w:color w:val="000000"/>
          <w:shd w:val="clear" w:color="auto" w:fill="FFFFFF"/>
          <w:lang w:val="es-AR"/>
          <w:rPrChange w:id="635" w:author="Administrador" w:date="2017-02-08T12:19:00Z">
            <w:rPr>
              <w:ins w:id="636" w:author="Administrador" w:date="2017-02-08T12:19:00Z"/>
              <w:color w:val="000000"/>
              <w:shd w:val="clear" w:color="auto" w:fill="FFFFFF"/>
            </w:rPr>
          </w:rPrChange>
        </w:rPr>
      </w:pPr>
      <w:ins w:id="63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3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39" w:author="Administrador" w:date="2017-02-08T12:19:00Z">
              <w:rPr>
                <w:color w:val="000000"/>
                <w:shd w:val="clear" w:color="auto" w:fill="FFFFFF"/>
              </w:rPr>
            </w:rPrChange>
          </w:rPr>
          <w:t>codigoResultado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4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4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42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64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4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45" w:author="Administrador" w:date="2017-02-08T12:19:00Z">
              <w:rPr>
                <w:color w:val="000000"/>
                <w:shd w:val="clear" w:color="auto" w:fill="FFFFFF"/>
              </w:rPr>
            </w:rPrChange>
          </w:rPr>
          <w:t>codigoResultado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4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47" w:author="Administrador" w:date="2017-02-08T12:19:00Z"/>
          <w:color w:val="000000"/>
          <w:shd w:val="clear" w:color="auto" w:fill="FFFFFF"/>
          <w:lang w:val="es-AR"/>
          <w:rPrChange w:id="648" w:author="Administrador" w:date="2017-02-08T12:19:00Z">
            <w:rPr>
              <w:ins w:id="649" w:author="Administrador" w:date="2017-02-08T12:19:00Z"/>
              <w:color w:val="000000"/>
              <w:shd w:val="clear" w:color="auto" w:fill="FFFFFF"/>
            </w:rPr>
          </w:rPrChange>
        </w:rPr>
      </w:pPr>
      <w:ins w:id="65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5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&lt;descargas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5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53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54" w:author="Administrador" w:date="2017-02-08T12:19:00Z"/>
          <w:color w:val="000000"/>
          <w:shd w:val="clear" w:color="auto" w:fill="FFFFFF"/>
          <w:lang w:val="es-AR"/>
          <w:rPrChange w:id="655" w:author="Administrador" w:date="2017-02-08T12:19:00Z">
            <w:rPr>
              <w:ins w:id="656" w:author="Administrador" w:date="2017-02-08T12:19:00Z"/>
              <w:color w:val="000000"/>
              <w:shd w:val="clear" w:color="auto" w:fill="FFFFFF"/>
            </w:rPr>
          </w:rPrChange>
        </w:rPr>
      </w:pPr>
      <w:ins w:id="65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5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59" w:author="Administrador" w:date="2017-02-08T12:19:00Z">
              <w:rPr>
                <w:color w:val="000000"/>
                <w:shd w:val="clear" w:color="auto" w:fill="FFFFFF"/>
              </w:rPr>
            </w:rPrChange>
          </w:rPr>
          <w:t>brutodest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6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6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6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663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66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&lt;/brutodest&gt;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65" w:author="Administrador" w:date="2017-02-08T12:19:00Z"/>
          <w:color w:val="000000"/>
          <w:shd w:val="clear" w:color="auto" w:fill="FFFFFF"/>
          <w:lang w:val="es-AR"/>
          <w:rPrChange w:id="666" w:author="Administrador" w:date="2017-02-08T12:19:00Z">
            <w:rPr>
              <w:ins w:id="667" w:author="Administrador" w:date="2017-02-08T12:19:00Z"/>
              <w:color w:val="000000"/>
              <w:shd w:val="clear" w:color="auto" w:fill="FFFFFF"/>
            </w:rPr>
          </w:rPrChange>
        </w:rPr>
      </w:pPr>
      <w:ins w:id="66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6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70" w:author="Administrador" w:date="2017-02-08T12:19:00Z">
              <w:rPr>
                <w:color w:val="000000"/>
                <w:shd w:val="clear" w:color="auto" w:fill="FFFFFF"/>
              </w:rPr>
            </w:rPrChange>
          </w:rPr>
          <w:t>CPoriginal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7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7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7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67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67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&lt;/CPoriginal&gt;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76" w:author="Administrador" w:date="2017-02-08T12:19:00Z"/>
          <w:color w:val="000000"/>
          <w:shd w:val="clear" w:color="auto" w:fill="FFFFFF"/>
          <w:lang w:val="es-AR"/>
          <w:rPrChange w:id="677" w:author="Administrador" w:date="2017-02-08T12:19:00Z">
            <w:rPr>
              <w:ins w:id="678" w:author="Administrador" w:date="2017-02-08T12:19:00Z"/>
              <w:color w:val="000000"/>
              <w:shd w:val="clear" w:color="auto" w:fill="FFFFFF"/>
            </w:rPr>
          </w:rPrChange>
        </w:rPr>
      </w:pPr>
      <w:ins w:id="67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8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&lt;calidad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8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8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68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68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&lt;/calidad&gt;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85" w:author="Administrador" w:date="2017-02-08T12:19:00Z"/>
          <w:color w:val="000000"/>
          <w:shd w:val="clear" w:color="auto" w:fill="FFFFFF"/>
          <w:lang w:val="es-AR"/>
          <w:rPrChange w:id="686" w:author="Administrador" w:date="2017-02-08T12:19:00Z">
            <w:rPr>
              <w:ins w:id="687" w:author="Administrador" w:date="2017-02-08T12:19:00Z"/>
              <w:color w:val="000000"/>
              <w:shd w:val="clear" w:color="auto" w:fill="FFFFFF"/>
            </w:rPr>
          </w:rPrChange>
        </w:rPr>
      </w:pPr>
      <w:ins w:id="68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68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90" w:author="Administrador" w:date="2017-02-08T12:19:00Z">
              <w:rPr>
                <w:color w:val="000000"/>
                <w:shd w:val="clear" w:color="auto" w:fill="FFFFFF"/>
              </w:rPr>
            </w:rPrChange>
          </w:rPr>
          <w:t>cartaporte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9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69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69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69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69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&lt;/cartaporte&gt;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696" w:author="Administrador" w:date="2017-02-08T12:19:00Z"/>
          <w:color w:val="000000"/>
          <w:shd w:val="clear" w:color="auto" w:fill="FFFFFF"/>
          <w:lang w:val="es-AR"/>
          <w:rPrChange w:id="697" w:author="Administrador" w:date="2017-02-08T12:19:00Z">
            <w:rPr>
              <w:ins w:id="698" w:author="Administrador" w:date="2017-02-08T12:19:00Z"/>
              <w:color w:val="000000"/>
              <w:shd w:val="clear" w:color="auto" w:fill="FFFFFF"/>
            </w:rPr>
          </w:rPrChange>
        </w:rPr>
      </w:pPr>
      <w:ins w:id="69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0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01" w:author="Administrador" w:date="2017-02-08T12:19:00Z">
              <w:rPr>
                <w:color w:val="000000"/>
                <w:shd w:val="clear" w:color="auto" w:fill="FFFFFF"/>
              </w:rPr>
            </w:rPrChange>
          </w:rPr>
          <w:t>codmerca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0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0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0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05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70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&lt;/codmerca&gt;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07" w:author="Administrador" w:date="2017-02-08T12:19:00Z"/>
          <w:color w:val="000000"/>
          <w:shd w:val="clear" w:color="auto" w:fill="FFFFFF"/>
          <w:lang w:val="es-AR"/>
          <w:rPrChange w:id="708" w:author="Administrador" w:date="2017-02-08T12:19:00Z">
            <w:rPr>
              <w:ins w:id="709" w:author="Administrador" w:date="2017-02-08T12:19:00Z"/>
              <w:color w:val="000000"/>
              <w:shd w:val="clear" w:color="auto" w:fill="FFFFFF"/>
            </w:rPr>
          </w:rPrChange>
        </w:rPr>
      </w:pPr>
      <w:ins w:id="71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1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12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codonccalocalidadpuerto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1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1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1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16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71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&lt;/codonccalocalidadpuerto&gt;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18" w:author="Administrador" w:date="2017-02-08T12:19:00Z"/>
          <w:color w:val="000000"/>
          <w:shd w:val="clear" w:color="auto" w:fill="FFFFFF"/>
          <w:lang w:val="es-AR"/>
          <w:rPrChange w:id="719" w:author="Administrador" w:date="2017-02-08T12:19:00Z">
            <w:rPr>
              <w:ins w:id="720" w:author="Administrador" w:date="2017-02-08T12:19:00Z"/>
              <w:color w:val="000000"/>
              <w:shd w:val="clear" w:color="auto" w:fill="FFFFFF"/>
            </w:rPr>
          </w:rPrChange>
        </w:rPr>
      </w:pPr>
      <w:ins w:id="72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2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23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2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2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2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27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72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29" w:author="Administrador" w:date="2017-02-08T12:19:00Z"/>
          <w:color w:val="000000"/>
          <w:shd w:val="clear" w:color="auto" w:fill="FFFFFF"/>
          <w:lang w:val="es-AR"/>
          <w:rPrChange w:id="730" w:author="Administrador" w:date="2017-02-08T12:19:00Z">
            <w:rPr>
              <w:ins w:id="731" w:author="Administrador" w:date="2017-02-08T12:19:00Z"/>
              <w:color w:val="000000"/>
              <w:shd w:val="clear" w:color="auto" w:fill="FFFFFF"/>
            </w:rPr>
          </w:rPrChange>
        </w:rPr>
      </w:pPr>
      <w:ins w:id="73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3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34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3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3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3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38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73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40" w:author="Administrador" w:date="2017-02-08T12:19:00Z"/>
          <w:color w:val="000000"/>
          <w:shd w:val="clear" w:color="auto" w:fill="FFFFFF"/>
          <w:lang w:val="es-AR"/>
          <w:rPrChange w:id="741" w:author="Administrador" w:date="2017-02-08T12:19:00Z">
            <w:rPr>
              <w:ins w:id="742" w:author="Administrador" w:date="2017-02-08T12:19:00Z"/>
              <w:color w:val="000000"/>
              <w:shd w:val="clear" w:color="auto" w:fill="FFFFFF"/>
            </w:rPr>
          </w:rPrChange>
        </w:rPr>
      </w:pPr>
      <w:ins w:id="74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4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45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4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4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4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49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75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51" w:author="Administrador" w:date="2017-02-08T12:19:00Z"/>
          <w:color w:val="000000"/>
          <w:shd w:val="clear" w:color="auto" w:fill="FFFFFF"/>
          <w:lang w:val="es-AR"/>
          <w:rPrChange w:id="752" w:author="Administrador" w:date="2017-02-08T12:19:00Z">
            <w:rPr>
              <w:ins w:id="753" w:author="Administrador" w:date="2017-02-08T12:19:00Z"/>
              <w:color w:val="000000"/>
              <w:shd w:val="clear" w:color="auto" w:fill="FFFFFF"/>
            </w:rPr>
          </w:rPrChange>
        </w:rPr>
      </w:pPr>
      <w:ins w:id="75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5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56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5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5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5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60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76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62" w:author="Administrador" w:date="2017-02-08T12:19:00Z"/>
          <w:color w:val="000000"/>
          <w:shd w:val="clear" w:color="auto" w:fill="FFFFFF"/>
          <w:lang w:val="es-AR"/>
          <w:rPrChange w:id="763" w:author="Administrador" w:date="2017-02-08T12:19:00Z">
            <w:rPr>
              <w:ins w:id="764" w:author="Administrador" w:date="2017-02-08T12:19:00Z"/>
              <w:color w:val="000000"/>
              <w:shd w:val="clear" w:color="auto" w:fill="FFFFFF"/>
            </w:rPr>
          </w:rPrChange>
        </w:rPr>
      </w:pPr>
      <w:ins w:id="76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6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67" w:author="Administrador" w:date="2017-02-08T12:19:00Z">
              <w:rPr>
                <w:color w:val="000000"/>
                <w:shd w:val="clear" w:color="auto" w:fill="FFFFFF"/>
              </w:rPr>
            </w:rPrChange>
          </w:rPr>
          <w:t>codpostalprocedencia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6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6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7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7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77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&lt;/codpostalprocedencia&gt;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73" w:author="Administrador" w:date="2017-02-08T12:19:00Z"/>
          <w:color w:val="000000"/>
          <w:shd w:val="clear" w:color="auto" w:fill="FFFFFF"/>
          <w:lang w:val="es-AR"/>
          <w:rPrChange w:id="774" w:author="Administrador" w:date="2017-02-08T12:19:00Z">
            <w:rPr>
              <w:ins w:id="775" w:author="Administrador" w:date="2017-02-08T12:19:00Z"/>
              <w:color w:val="000000"/>
              <w:shd w:val="clear" w:color="auto" w:fill="FFFFFF"/>
            </w:rPr>
          </w:rPrChange>
        </w:rPr>
      </w:pPr>
      <w:ins w:id="77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7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&lt;contrato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7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7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8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78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&lt;/contrato&gt;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82" w:author="Administrador" w:date="2017-02-08T12:19:00Z"/>
          <w:color w:val="000000"/>
          <w:shd w:val="clear" w:color="auto" w:fill="FFFFFF"/>
          <w:lang w:val="es-AR"/>
          <w:rPrChange w:id="783" w:author="Administrador" w:date="2017-02-08T12:19:00Z">
            <w:rPr>
              <w:ins w:id="784" w:author="Administrador" w:date="2017-02-08T12:19:00Z"/>
              <w:color w:val="000000"/>
              <w:shd w:val="clear" w:color="auto" w:fill="FFFFFF"/>
            </w:rPr>
          </w:rPrChange>
        </w:rPr>
      </w:pPr>
      <w:ins w:id="78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8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&lt;cosecha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8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8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78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79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&lt;/cosecha&gt;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791" w:author="Administrador" w:date="2017-02-08T12:19:00Z"/>
          <w:color w:val="000000"/>
          <w:shd w:val="clear" w:color="auto" w:fill="FFFFFF"/>
          <w:lang w:val="es-AR"/>
          <w:rPrChange w:id="792" w:author="Administrador" w:date="2017-02-08T12:19:00Z">
            <w:rPr>
              <w:ins w:id="793" w:author="Administrador" w:date="2017-02-08T12:19:00Z"/>
              <w:color w:val="000000"/>
              <w:shd w:val="clear" w:color="auto" w:fill="FFFFFF"/>
            </w:rPr>
          </w:rPrChange>
        </w:rPr>
      </w:pPr>
      <w:ins w:id="79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79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96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cuitcorredor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9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79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79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0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0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&lt;/cuitcorredor&gt;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02" w:author="Administrador" w:date="2017-02-08T12:19:00Z"/>
          <w:color w:val="000000"/>
          <w:shd w:val="clear" w:color="auto" w:fill="FFFFFF"/>
          <w:lang w:val="es-AR"/>
          <w:rPrChange w:id="803" w:author="Administrador" w:date="2017-02-08T12:19:00Z">
            <w:rPr>
              <w:ins w:id="804" w:author="Administrador" w:date="2017-02-08T12:19:00Z"/>
              <w:color w:val="000000"/>
              <w:shd w:val="clear" w:color="auto" w:fill="FFFFFF"/>
            </w:rPr>
          </w:rPrChange>
        </w:rPr>
      </w:pPr>
      <w:ins w:id="80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0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07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cuitentregador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0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0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1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1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1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&lt;/cuitentregador&gt;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13" w:author="Administrador" w:date="2017-02-08T12:19:00Z"/>
          <w:color w:val="000000"/>
          <w:shd w:val="clear" w:color="auto" w:fill="FFFFFF"/>
        </w:rPr>
      </w:pPr>
      <w:ins w:id="81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1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&lt;/cuitexport&gt;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16" w:author="Administrador" w:date="2017-02-08T12:19:00Z"/>
          <w:color w:val="000000"/>
          <w:shd w:val="clear" w:color="auto" w:fill="FFFFFF"/>
          <w:lang w:val="es-AR"/>
          <w:rPrChange w:id="817" w:author="Administrador" w:date="2017-02-08T12:19:00Z">
            <w:rPr>
              <w:ins w:id="818" w:author="Administrador" w:date="2017-02-08T12:19:00Z"/>
              <w:color w:val="000000"/>
              <w:shd w:val="clear" w:color="auto" w:fill="FFFFFF"/>
            </w:rPr>
          </w:rPrChange>
        </w:rPr>
      </w:pPr>
      <w:ins w:id="819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82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21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cuitinter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2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2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2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2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2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&lt;/cuitinter&gt;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27" w:author="Administrador" w:date="2017-02-08T12:19:00Z"/>
          <w:color w:val="000000"/>
          <w:shd w:val="clear" w:color="auto" w:fill="FFFFFF"/>
          <w:lang w:val="es-AR"/>
          <w:rPrChange w:id="828" w:author="Administrador" w:date="2017-02-08T12:19:00Z">
            <w:rPr>
              <w:ins w:id="829" w:author="Administrador" w:date="2017-02-08T12:19:00Z"/>
              <w:color w:val="000000"/>
              <w:shd w:val="clear" w:color="auto" w:fill="FFFFFF"/>
            </w:rPr>
          </w:rPrChange>
        </w:rPr>
      </w:pPr>
      <w:ins w:id="83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3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32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3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3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3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3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3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&lt;/cuitpuerto&gt;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38" w:author="Administrador" w:date="2017-02-08T12:19:00Z"/>
          <w:color w:val="000000"/>
          <w:shd w:val="clear" w:color="auto" w:fill="FFFFFF"/>
        </w:rPr>
      </w:pPr>
      <w:ins w:id="83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4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41" w:author="Administrador" w:date="2017-02-08T12:19:00Z"/>
          <w:color w:val="000000"/>
          <w:shd w:val="clear" w:color="auto" w:fill="FFFFFF"/>
          <w:lang w:val="es-AR"/>
          <w:rPrChange w:id="842" w:author="Administrador" w:date="2017-02-08T12:19:00Z">
            <w:rPr>
              <w:ins w:id="843" w:author="Administrador" w:date="2017-02-08T12:19:00Z"/>
              <w:color w:val="000000"/>
              <w:shd w:val="clear" w:color="auto" w:fill="FFFFFF"/>
            </w:rPr>
          </w:rPrChange>
        </w:rPr>
      </w:pPr>
      <w:ins w:id="844" w:author="Administrador" w:date="2017-02-08T12:19:00Z">
        <w:r>
          <w:rPr>
            <w:color w:val="000000"/>
            <w:shd w:val="clear" w:color="auto" w:fill="FFFFFF"/>
          </w:rPr>
          <w:lastRenderedPageBreak/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84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46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cuitremitente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4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4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4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5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5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&lt;/cuitremitente&gt;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52" w:author="Administrador" w:date="2017-02-08T12:19:00Z"/>
          <w:color w:val="000000"/>
          <w:shd w:val="clear" w:color="auto" w:fill="FFFFFF"/>
        </w:rPr>
      </w:pPr>
      <w:ins w:id="85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5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cuittitu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&lt;/cuittitu&gt;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55" w:author="Administrador" w:date="2017-02-08T12:19:00Z"/>
          <w:color w:val="000000"/>
          <w:shd w:val="clear" w:color="auto" w:fill="FFFFFF"/>
          <w:lang w:val="es-AR"/>
          <w:rPrChange w:id="856" w:author="Administrador" w:date="2017-02-08T12:19:00Z">
            <w:rPr>
              <w:ins w:id="857" w:author="Administrador" w:date="2017-02-08T12:19:00Z"/>
              <w:color w:val="000000"/>
              <w:shd w:val="clear" w:color="auto" w:fill="FFFFFF"/>
            </w:rPr>
          </w:rPrChange>
        </w:rPr>
      </w:pPr>
      <w:ins w:id="858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85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&lt;entregador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6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6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6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6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&lt;/entregador&gt;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64" w:author="Administrador" w:date="2017-02-08T12:19:00Z"/>
          <w:color w:val="000000"/>
          <w:shd w:val="clear" w:color="auto" w:fill="FFFFFF"/>
          <w:lang w:val="es-AR"/>
          <w:rPrChange w:id="865" w:author="Administrador" w:date="2017-02-08T12:19:00Z">
            <w:rPr>
              <w:ins w:id="866" w:author="Administrador" w:date="2017-02-08T12:19:00Z"/>
              <w:color w:val="000000"/>
              <w:shd w:val="clear" w:color="auto" w:fill="FFFFFF"/>
            </w:rPr>
          </w:rPrChange>
        </w:rPr>
      </w:pPr>
      <w:ins w:id="86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6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69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7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7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7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73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87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75" w:author="Administrador" w:date="2017-02-08T12:19:00Z"/>
          <w:color w:val="000000"/>
          <w:shd w:val="clear" w:color="auto" w:fill="FFFFFF"/>
          <w:lang w:val="es-AR"/>
          <w:rPrChange w:id="876" w:author="Administrador" w:date="2017-02-08T12:19:00Z">
            <w:rPr>
              <w:ins w:id="877" w:author="Administrador" w:date="2017-02-08T12:19:00Z"/>
              <w:color w:val="000000"/>
              <w:shd w:val="clear" w:color="auto" w:fill="FFFFFF"/>
            </w:rPr>
          </w:rPrChange>
        </w:rPr>
      </w:pPr>
      <w:ins w:id="87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7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80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fechaposicion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8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8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8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84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88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&lt;/fechaposicion&gt;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86" w:author="Administrador" w:date="2017-02-08T12:19:00Z"/>
          <w:color w:val="000000"/>
          <w:shd w:val="clear" w:color="auto" w:fill="FFFFFF"/>
          <w:lang w:val="es-AR"/>
          <w:rPrChange w:id="887" w:author="Administrador" w:date="2017-02-08T12:19:00Z">
            <w:rPr>
              <w:ins w:id="888" w:author="Administrador" w:date="2017-02-08T12:19:00Z"/>
              <w:color w:val="000000"/>
              <w:shd w:val="clear" w:color="auto" w:fill="FFFFFF"/>
            </w:rPr>
          </w:rPrChange>
        </w:rPr>
      </w:pPr>
      <w:ins w:id="88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89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91" w:author="Administrador" w:date="2017-02-08T12:19:00Z">
              <w:rPr>
                <w:color w:val="000000"/>
                <w:shd w:val="clear" w:color="auto" w:fill="FFFFFF"/>
              </w:rPr>
            </w:rPrChange>
          </w:rPr>
          <w:t>horadescarga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9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89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89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89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89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&lt;/horadescarga&gt;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897" w:author="Administrador" w:date="2017-02-08T12:19:00Z"/>
          <w:color w:val="000000"/>
          <w:shd w:val="clear" w:color="auto" w:fill="FFFFFF"/>
          <w:lang w:val="es-AR"/>
          <w:rPrChange w:id="898" w:author="Administrador" w:date="2017-02-08T12:19:00Z">
            <w:rPr>
              <w:ins w:id="899" w:author="Administrador" w:date="2017-02-08T12:19:00Z"/>
              <w:color w:val="000000"/>
              <w:shd w:val="clear" w:color="auto" w:fill="FFFFFF"/>
            </w:rPr>
          </w:rPrChange>
        </w:rPr>
      </w:pPr>
      <w:ins w:id="90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0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&lt;intermediario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0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0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90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90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&lt;/intermediario&gt;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06" w:author="Administrador" w:date="2017-02-08T12:19:00Z"/>
          <w:color w:val="000000"/>
          <w:shd w:val="clear" w:color="auto" w:fill="FFFFFF"/>
          <w:lang w:val="es-AR"/>
          <w:rPrChange w:id="907" w:author="Administrador" w:date="2017-02-08T12:19:00Z">
            <w:rPr>
              <w:ins w:id="908" w:author="Administrador" w:date="2017-02-08T12:19:00Z"/>
              <w:color w:val="000000"/>
              <w:shd w:val="clear" w:color="auto" w:fill="FFFFFF"/>
            </w:rPr>
          </w:rPrChange>
        </w:rPr>
      </w:pPr>
      <w:ins w:id="90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1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11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1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1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1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15" w:author="Administrador" w:date="2017-02-08T12:19:00Z"/>
          <w:color w:val="000000"/>
          <w:shd w:val="clear" w:color="auto" w:fill="FFFFFF"/>
          <w:lang w:val="es-AR"/>
          <w:rPrChange w:id="916" w:author="Administrador" w:date="2017-02-08T12:19:00Z">
            <w:rPr>
              <w:ins w:id="917" w:author="Administrador" w:date="2017-02-08T12:19:00Z"/>
              <w:color w:val="000000"/>
              <w:shd w:val="clear" w:color="auto" w:fill="FFFFFF"/>
            </w:rPr>
          </w:rPrChange>
        </w:rPr>
      </w:pPr>
      <w:ins w:id="91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1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20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2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22" w:author="Administrador" w:date="2017-02-08T12:19:00Z">
              <w:rPr>
                <w:color w:val="000000"/>
                <w:shd w:val="clear" w:color="auto" w:fill="FFFFFF"/>
              </w:rPr>
            </w:rPrChange>
          </w:rPr>
          <w:t>xsi:nil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23" w:author="Administrador" w:date="2017-02-08T12:19:00Z">
              <w:rPr>
                <w:color w:val="000000"/>
                <w:shd w:val="clear" w:color="auto" w:fill="FFFFFF"/>
              </w:rPr>
            </w:rPrChange>
          </w:rPr>
          <w:t>="true" /&gt;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24" w:author="Administrador" w:date="2017-02-08T12:19:00Z"/>
          <w:color w:val="000000"/>
          <w:shd w:val="clear" w:color="auto" w:fill="FFFFFF"/>
          <w:lang w:val="es-AR"/>
          <w:rPrChange w:id="925" w:author="Administrador" w:date="2017-02-08T12:19:00Z">
            <w:rPr>
              <w:ins w:id="926" w:author="Administrador" w:date="2017-02-08T12:19:00Z"/>
              <w:color w:val="000000"/>
              <w:shd w:val="clear" w:color="auto" w:fill="FFFFFF"/>
            </w:rPr>
          </w:rPrChange>
        </w:rPr>
      </w:pPr>
      <w:ins w:id="92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2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29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3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31" w:author="Administrador" w:date="2017-02-08T12:19:00Z">
              <w:rPr>
                <w:color w:val="000000"/>
                <w:shd w:val="clear" w:color="auto" w:fill="FFFFFF"/>
              </w:rPr>
            </w:rPrChange>
          </w:rPr>
          <w:t>xsi:nil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32" w:author="Administrador" w:date="2017-02-08T12:19:00Z">
              <w:rPr>
                <w:color w:val="000000"/>
                <w:shd w:val="clear" w:color="auto" w:fill="FFFFFF"/>
              </w:rPr>
            </w:rPrChange>
          </w:rPr>
          <w:t>="true" /&gt;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33" w:author="Administrador" w:date="2017-02-08T12:19:00Z"/>
          <w:color w:val="000000"/>
          <w:shd w:val="clear" w:color="auto" w:fill="FFFFFF"/>
          <w:lang w:val="es-AR"/>
          <w:rPrChange w:id="934" w:author="Administrador" w:date="2017-02-08T12:19:00Z">
            <w:rPr>
              <w:ins w:id="935" w:author="Administrador" w:date="2017-02-08T12:19:00Z"/>
              <w:color w:val="000000"/>
              <w:shd w:val="clear" w:color="auto" w:fill="FFFFFF"/>
            </w:rPr>
          </w:rPrChange>
        </w:rPr>
      </w:pPr>
      <w:ins w:id="93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3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38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39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40" w:author="Administrador" w:date="2017-02-08T12:19:00Z"/>
          <w:color w:val="000000"/>
          <w:shd w:val="clear" w:color="auto" w:fill="FFFFFF"/>
          <w:lang w:val="es-AR"/>
          <w:rPrChange w:id="941" w:author="Administrador" w:date="2017-02-08T12:19:00Z">
            <w:rPr>
              <w:ins w:id="942" w:author="Administrador" w:date="2017-02-08T12:19:00Z"/>
              <w:color w:val="000000"/>
              <w:shd w:val="clear" w:color="auto" w:fill="FFFFFF"/>
            </w:rPr>
          </w:rPrChange>
        </w:rPr>
      </w:pPr>
      <w:ins w:id="94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4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45" w:author="Administrador" w:date="2017-02-08T12:19:00Z">
              <w:rPr>
                <w:color w:val="000000"/>
                <w:shd w:val="clear" w:color="auto" w:fill="FFFFFF"/>
              </w:rPr>
            </w:rPrChange>
          </w:rPr>
          <w:t>localidaddestino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4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4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4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94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95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&lt;/localidaddestino&gt;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51" w:author="Administrador" w:date="2017-02-08T12:19:00Z"/>
          <w:color w:val="000000"/>
          <w:shd w:val="clear" w:color="auto" w:fill="FFFFFF"/>
          <w:lang w:val="es-AR"/>
          <w:rPrChange w:id="952" w:author="Administrador" w:date="2017-02-08T12:19:00Z">
            <w:rPr>
              <w:ins w:id="953" w:author="Administrador" w:date="2017-02-08T12:19:00Z"/>
              <w:color w:val="000000"/>
              <w:shd w:val="clear" w:color="auto" w:fill="FFFFFF"/>
            </w:rPr>
          </w:rPrChange>
        </w:rPr>
      </w:pPr>
      <w:ins w:id="95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5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56" w:author="Administrador" w:date="2017-02-08T12:19:00Z">
              <w:rPr>
                <w:color w:val="000000"/>
                <w:shd w:val="clear" w:color="auto" w:fill="FFFFFF"/>
              </w:rPr>
            </w:rPrChange>
          </w:rPr>
          <w:t>mercaderia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5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5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5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96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96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&lt;/mercaderia&gt;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62" w:author="Administrador" w:date="2017-02-08T12:19:00Z"/>
          <w:color w:val="000000"/>
          <w:shd w:val="clear" w:color="auto" w:fill="FFFFFF"/>
        </w:rPr>
      </w:pPr>
      <w:ins w:id="96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6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netodest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&lt;/netodest&gt;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65" w:author="Administrador" w:date="2017-02-08T12:19:00Z"/>
          <w:color w:val="000000"/>
          <w:shd w:val="clear" w:color="auto" w:fill="FFFFFF"/>
          <w:lang w:val="es-AR"/>
          <w:rPrChange w:id="966" w:author="Administrador" w:date="2017-02-08T12:19:00Z">
            <w:rPr>
              <w:ins w:id="967" w:author="Administrador" w:date="2017-02-08T12:19:00Z"/>
              <w:color w:val="000000"/>
              <w:shd w:val="clear" w:color="auto" w:fill="FFFFFF"/>
            </w:rPr>
          </w:rPrChange>
        </w:rPr>
      </w:pPr>
      <w:ins w:id="968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96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70" w:author="Administrador" w:date="2017-02-08T12:19:00Z">
              <w:rPr>
                <w:color w:val="000000"/>
                <w:shd w:val="clear" w:color="auto" w:fill="FFFFFF"/>
              </w:rPr>
            </w:rPrChange>
          </w:rPr>
          <w:t>netoproc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7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7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7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97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97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&lt;/netoproc&gt;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76" w:author="Administrador" w:date="2017-02-08T12:19:00Z"/>
          <w:color w:val="000000"/>
          <w:shd w:val="clear" w:color="auto" w:fill="FFFFFF"/>
        </w:rPr>
      </w:pPr>
      <w:ins w:id="97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nomExport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&lt;/nomExport&gt;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79" w:author="Administrador" w:date="2017-02-08T12:19:00Z"/>
          <w:color w:val="000000"/>
          <w:shd w:val="clear" w:color="auto" w:fill="FFFFFF"/>
        </w:rPr>
      </w:pPr>
      <w:ins w:id="980" w:author="Administrador" w:date="2017-02-08T12:19:00Z">
        <w:r>
          <w:rPr>
            <w:color w:val="000000"/>
            <w:shd w:val="clear" w:color="auto" w:fill="FFFFFF"/>
          </w:rPr>
          <w:t xml:space="preserve">          &lt;</w:t>
        </w:r>
        <w:proofErr w:type="spellStart"/>
        <w:r>
          <w:rPr>
            <w:color w:val="000000"/>
            <w:shd w:val="clear" w:color="auto" w:fill="FFFFFF"/>
          </w:rPr>
          <w:t>nomRemic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81" w:author="Administrador" w:date="2017-02-08T12:19:00Z"/>
          <w:color w:val="000000"/>
          <w:shd w:val="clear" w:color="auto" w:fill="FFFFFF"/>
          <w:lang w:val="es-AR"/>
          <w:rPrChange w:id="982" w:author="Administrador" w:date="2017-02-08T12:19:00Z">
            <w:rPr>
              <w:ins w:id="983" w:author="Administrador" w:date="2017-02-08T12:19:00Z"/>
              <w:color w:val="000000"/>
              <w:shd w:val="clear" w:color="auto" w:fill="FFFFFF"/>
            </w:rPr>
          </w:rPrChange>
        </w:rPr>
      </w:pPr>
      <w:ins w:id="984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98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86" w:author="Administrador" w:date="2017-02-08T12:19:00Z">
              <w:rPr>
                <w:color w:val="000000"/>
                <w:shd w:val="clear" w:color="auto" w:fill="FFFFFF"/>
              </w:rPr>
            </w:rPrChange>
          </w:rPr>
          <w:t>nomcorre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8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8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8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99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99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&lt;/nomcorre&gt;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992" w:author="Administrador" w:date="2017-02-08T12:19:00Z"/>
          <w:color w:val="000000"/>
          <w:shd w:val="clear" w:color="auto" w:fill="FFFFFF"/>
          <w:lang w:val="es-AR"/>
          <w:rPrChange w:id="993" w:author="Administrador" w:date="2017-02-08T12:19:00Z">
            <w:rPr>
              <w:ins w:id="994" w:author="Administrador" w:date="2017-02-08T12:19:00Z"/>
              <w:color w:val="000000"/>
              <w:shd w:val="clear" w:color="auto" w:fill="FFFFFF"/>
            </w:rPr>
          </w:rPrChange>
        </w:rPr>
      </w:pPr>
      <w:ins w:id="99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99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97" w:author="Administrador" w:date="2017-02-08T12:19:00Z">
              <w:rPr>
                <w:color w:val="000000"/>
                <w:shd w:val="clear" w:color="auto" w:fill="FFFFFF"/>
              </w:rPr>
            </w:rPrChange>
          </w:rPr>
          <w:t>nroRecibo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99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99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0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0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0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&lt;/nroRecibo&gt;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03" w:author="Administrador" w:date="2017-02-08T12:19:00Z"/>
          <w:color w:val="000000"/>
          <w:shd w:val="clear" w:color="auto" w:fill="FFFFFF"/>
          <w:lang w:val="es-AR"/>
          <w:rPrChange w:id="1004" w:author="Administrador" w:date="2017-02-08T12:19:00Z">
            <w:rPr>
              <w:ins w:id="1005" w:author="Administrador" w:date="2017-02-08T12:19:00Z"/>
              <w:color w:val="000000"/>
              <w:shd w:val="clear" w:color="auto" w:fill="FFFFFF"/>
            </w:rPr>
          </w:rPrChange>
        </w:rPr>
      </w:pPr>
      <w:ins w:id="100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0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&lt;observaciones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0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0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1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1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&lt;/observaciones&gt;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12" w:author="Administrador" w:date="2017-02-08T12:19:00Z"/>
          <w:color w:val="000000"/>
          <w:shd w:val="clear" w:color="auto" w:fill="FFFFFF"/>
          <w:lang w:val="es-AR"/>
          <w:rPrChange w:id="1013" w:author="Administrador" w:date="2017-02-08T12:19:00Z">
            <w:rPr>
              <w:ins w:id="1014" w:author="Administrador" w:date="2017-02-08T12:19:00Z"/>
              <w:color w:val="000000"/>
              <w:shd w:val="clear" w:color="auto" w:fill="FFFFFF"/>
            </w:rPr>
          </w:rPrChange>
        </w:rPr>
      </w:pPr>
      <w:ins w:id="101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1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&lt;observado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1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1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1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2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&lt;/observado&gt;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21" w:author="Administrador" w:date="2017-02-08T12:19:00Z"/>
          <w:color w:val="000000"/>
          <w:shd w:val="clear" w:color="auto" w:fill="FFFFFF"/>
          <w:lang w:val="es-AR"/>
          <w:rPrChange w:id="1022" w:author="Administrador" w:date="2017-02-08T12:19:00Z">
            <w:rPr>
              <w:ins w:id="1023" w:author="Administrador" w:date="2017-02-08T12:19:00Z"/>
              <w:color w:val="000000"/>
              <w:shd w:val="clear" w:color="auto" w:fill="FFFFFF"/>
            </w:rPr>
          </w:rPrChange>
        </w:rPr>
      </w:pPr>
      <w:ins w:id="102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2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&lt;patente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2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2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2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2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&lt;/patente&gt;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30" w:author="Administrador" w:date="2017-02-08T12:19:00Z"/>
          <w:color w:val="000000"/>
          <w:shd w:val="clear" w:color="auto" w:fill="FFFFFF"/>
          <w:lang w:val="es-AR"/>
          <w:rPrChange w:id="1031" w:author="Administrador" w:date="2017-02-08T12:19:00Z">
            <w:rPr>
              <w:ins w:id="1032" w:author="Administrador" w:date="2017-02-08T12:19:00Z"/>
              <w:color w:val="000000"/>
              <w:shd w:val="clear" w:color="auto" w:fill="FFFFFF"/>
            </w:rPr>
          </w:rPrChange>
        </w:rPr>
      </w:pPr>
      <w:ins w:id="103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3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&lt;procedencia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3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3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3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3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39" w:author="Administrador" w:date="2017-02-08T12:19:00Z"/>
          <w:color w:val="000000"/>
          <w:shd w:val="clear" w:color="auto" w:fill="FFFFFF"/>
          <w:lang w:val="es-AR"/>
          <w:rPrChange w:id="1040" w:author="Administrador" w:date="2017-02-08T12:19:00Z">
            <w:rPr>
              <w:ins w:id="1041" w:author="Administrador" w:date="2017-02-08T12:19:00Z"/>
              <w:color w:val="000000"/>
              <w:shd w:val="clear" w:color="auto" w:fill="FFFFFF"/>
            </w:rPr>
          </w:rPrChange>
        </w:rPr>
      </w:pPr>
      <w:ins w:id="104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4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&lt;puerto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4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4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4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4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48" w:author="Administrador" w:date="2017-02-08T12:19:00Z"/>
          <w:color w:val="000000"/>
          <w:shd w:val="clear" w:color="auto" w:fill="FFFFFF"/>
          <w:lang w:val="es-AR"/>
          <w:rPrChange w:id="1049" w:author="Administrador" w:date="2017-02-08T12:19:00Z">
            <w:rPr>
              <w:ins w:id="1050" w:author="Administrador" w:date="2017-02-08T12:19:00Z"/>
              <w:color w:val="000000"/>
              <w:shd w:val="clear" w:color="auto" w:fill="FFFFFF"/>
            </w:rPr>
          </w:rPrChange>
        </w:rPr>
      </w:pPr>
      <w:ins w:id="105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5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&lt;remitente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5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5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5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5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&lt;/remitente&gt;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57" w:author="Administrador" w:date="2017-02-08T12:19:00Z"/>
          <w:color w:val="000000"/>
          <w:shd w:val="clear" w:color="auto" w:fill="FFFFFF"/>
          <w:lang w:val="es-AR"/>
          <w:rPrChange w:id="1058" w:author="Administrador" w:date="2017-02-08T12:19:00Z">
            <w:rPr>
              <w:ins w:id="1059" w:author="Administrador" w:date="2017-02-08T12:19:00Z"/>
              <w:color w:val="000000"/>
              <w:shd w:val="clear" w:color="auto" w:fill="FFFFFF"/>
            </w:rPr>
          </w:rPrChange>
        </w:rPr>
      </w:pPr>
      <w:ins w:id="106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6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62" w:author="Administrador" w:date="2017-02-08T12:19:00Z">
              <w:rPr>
                <w:color w:val="000000"/>
                <w:shd w:val="clear" w:color="auto" w:fill="FFFFFF"/>
              </w:rPr>
            </w:rPrChange>
          </w:rPr>
          <w:t>taradest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6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6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6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66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06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&lt;/taradest&gt;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68" w:author="Administrador" w:date="2017-02-08T12:19:00Z"/>
          <w:color w:val="000000"/>
          <w:shd w:val="clear" w:color="auto" w:fill="FFFFFF"/>
          <w:lang w:val="es-AR"/>
          <w:rPrChange w:id="1069" w:author="Administrador" w:date="2017-02-08T12:19:00Z">
            <w:rPr>
              <w:ins w:id="1070" w:author="Administrador" w:date="2017-02-08T12:19:00Z"/>
              <w:color w:val="000000"/>
              <w:shd w:val="clear" w:color="auto" w:fill="FFFFFF"/>
            </w:rPr>
          </w:rPrChange>
        </w:rPr>
      </w:pPr>
      <w:ins w:id="107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7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&lt;titular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7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7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7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7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&lt;/titular&gt;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77" w:author="Administrador" w:date="2017-02-08T12:19:00Z"/>
          <w:color w:val="000000"/>
          <w:shd w:val="clear" w:color="auto" w:fill="FFFFFF"/>
          <w:lang w:val="es-AR"/>
          <w:rPrChange w:id="1078" w:author="Administrador" w:date="2017-02-08T12:19:00Z">
            <w:rPr>
              <w:ins w:id="1079" w:author="Administrador" w:date="2017-02-08T12:19:00Z"/>
              <w:color w:val="000000"/>
              <w:shd w:val="clear" w:color="auto" w:fill="FFFFFF"/>
            </w:rPr>
          </w:rPrChange>
        </w:rPr>
      </w:pPr>
      <w:ins w:id="108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8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&lt;usuario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8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08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08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08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&lt;/usuario&gt;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86" w:author="Administrador" w:date="2017-02-08T12:19:00Z"/>
          <w:color w:val="000000"/>
          <w:shd w:val="clear" w:color="auto" w:fill="FFFFFF"/>
        </w:rPr>
      </w:pPr>
      <w:ins w:id="108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8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vagon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&lt;/vagon&gt;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89" w:author="Administrador" w:date="2017-02-08T12:19:00Z"/>
          <w:color w:val="000000"/>
          <w:shd w:val="clear" w:color="auto" w:fill="FFFFFF"/>
          <w:lang w:val="es-AR"/>
          <w:rPrChange w:id="1090" w:author="Administrador" w:date="2017-02-08T12:19:00Z">
            <w:rPr>
              <w:ins w:id="1091" w:author="Administrador" w:date="2017-02-08T12:19:00Z"/>
              <w:color w:val="000000"/>
              <w:shd w:val="clear" w:color="auto" w:fill="FFFFFF"/>
            </w:rPr>
          </w:rPrChange>
        </w:rPr>
      </w:pPr>
      <w:ins w:id="1092" w:author="Administrador" w:date="2017-02-08T12:19:00Z">
        <w:r>
          <w:rPr>
            <w:color w:val="000000"/>
            <w:shd w:val="clear" w:color="auto" w:fill="FFFFFF"/>
          </w:rPr>
          <w:t xml:space="preserve">        </w:t>
        </w:r>
        <w:r w:rsidRPr="005C6343">
          <w:rPr>
            <w:color w:val="000000"/>
            <w:shd w:val="clear" w:color="auto" w:fill="FFFFFF"/>
            <w:lang w:val="es-AR"/>
            <w:rPrChange w:id="109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&lt;/descargas&gt;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094" w:author="Administrador" w:date="2017-02-08T12:19:00Z"/>
          <w:color w:val="000000"/>
          <w:shd w:val="clear" w:color="auto" w:fill="FFFFFF"/>
          <w:lang w:val="es-AR"/>
          <w:rPrChange w:id="1095" w:author="Administrador" w:date="2017-02-08T12:19:00Z">
            <w:rPr>
              <w:ins w:id="1096" w:author="Administrador" w:date="2017-02-08T12:19:00Z"/>
              <w:color w:val="000000"/>
              <w:shd w:val="clear" w:color="auto" w:fill="FFFFFF"/>
            </w:rPr>
          </w:rPrChange>
        </w:rPr>
      </w:pPr>
      <w:ins w:id="109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09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&lt;descargas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09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00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01" w:author="Administrador" w:date="2017-02-08T12:19:00Z"/>
          <w:color w:val="000000"/>
          <w:shd w:val="clear" w:color="auto" w:fill="FFFFFF"/>
          <w:lang w:val="es-AR"/>
          <w:rPrChange w:id="1102" w:author="Administrador" w:date="2017-02-08T12:19:00Z">
            <w:rPr>
              <w:ins w:id="1103" w:author="Administrador" w:date="2017-02-08T12:19:00Z"/>
              <w:color w:val="000000"/>
              <w:shd w:val="clear" w:color="auto" w:fill="FFFFFF"/>
            </w:rPr>
          </w:rPrChange>
        </w:rPr>
      </w:pPr>
      <w:ins w:id="110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0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06" w:author="Administrador" w:date="2017-02-08T12:19:00Z">
              <w:rPr>
                <w:color w:val="000000"/>
                <w:shd w:val="clear" w:color="auto" w:fill="FFFFFF"/>
              </w:rPr>
            </w:rPrChange>
          </w:rPr>
          <w:t>brutodest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0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0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0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10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1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&lt;/brutodest&gt;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12" w:author="Administrador" w:date="2017-02-08T12:19:00Z"/>
          <w:color w:val="000000"/>
          <w:shd w:val="clear" w:color="auto" w:fill="FFFFFF"/>
          <w:lang w:val="es-AR"/>
          <w:rPrChange w:id="1113" w:author="Administrador" w:date="2017-02-08T12:19:00Z">
            <w:rPr>
              <w:ins w:id="1114" w:author="Administrador" w:date="2017-02-08T12:19:00Z"/>
              <w:color w:val="000000"/>
              <w:shd w:val="clear" w:color="auto" w:fill="FFFFFF"/>
            </w:rPr>
          </w:rPrChange>
        </w:rPr>
      </w:pPr>
      <w:ins w:id="111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1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17" w:author="Administrador" w:date="2017-02-08T12:19:00Z">
              <w:rPr>
                <w:color w:val="000000"/>
                <w:shd w:val="clear" w:color="auto" w:fill="FFFFFF"/>
              </w:rPr>
            </w:rPrChange>
          </w:rPr>
          <w:t>CPoriginal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1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1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2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2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12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&lt;/CPoriginal&gt;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23" w:author="Administrador" w:date="2017-02-08T12:19:00Z"/>
          <w:color w:val="000000"/>
          <w:shd w:val="clear" w:color="auto" w:fill="FFFFFF"/>
          <w:lang w:val="es-AR"/>
          <w:rPrChange w:id="1124" w:author="Administrador" w:date="2017-02-08T12:19:00Z">
            <w:rPr>
              <w:ins w:id="1125" w:author="Administrador" w:date="2017-02-08T12:19:00Z"/>
              <w:color w:val="000000"/>
              <w:shd w:val="clear" w:color="auto" w:fill="FFFFFF"/>
            </w:rPr>
          </w:rPrChange>
        </w:rPr>
      </w:pPr>
      <w:ins w:id="112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2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&lt;calidad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2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2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3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13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&lt;/calidad&gt;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32" w:author="Administrador" w:date="2017-02-08T12:19:00Z"/>
          <w:color w:val="000000"/>
          <w:shd w:val="clear" w:color="auto" w:fill="FFFFFF"/>
          <w:lang w:val="es-AR"/>
          <w:rPrChange w:id="1133" w:author="Administrador" w:date="2017-02-08T12:19:00Z">
            <w:rPr>
              <w:ins w:id="1134" w:author="Administrador" w:date="2017-02-08T12:19:00Z"/>
              <w:color w:val="000000"/>
              <w:shd w:val="clear" w:color="auto" w:fill="FFFFFF"/>
            </w:rPr>
          </w:rPrChange>
        </w:rPr>
      </w:pPr>
      <w:ins w:id="113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3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37" w:author="Administrador" w:date="2017-02-08T12:19:00Z">
              <w:rPr>
                <w:color w:val="000000"/>
                <w:shd w:val="clear" w:color="auto" w:fill="FFFFFF"/>
              </w:rPr>
            </w:rPrChange>
          </w:rPr>
          <w:t>cartaporte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3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3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4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41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4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&lt;/cartaporte&gt;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43" w:author="Administrador" w:date="2017-02-08T12:19:00Z"/>
          <w:color w:val="000000"/>
          <w:shd w:val="clear" w:color="auto" w:fill="FFFFFF"/>
          <w:lang w:val="es-AR"/>
          <w:rPrChange w:id="1144" w:author="Administrador" w:date="2017-02-08T12:19:00Z">
            <w:rPr>
              <w:ins w:id="1145" w:author="Administrador" w:date="2017-02-08T12:19:00Z"/>
              <w:color w:val="000000"/>
              <w:shd w:val="clear" w:color="auto" w:fill="FFFFFF"/>
            </w:rPr>
          </w:rPrChange>
        </w:rPr>
      </w:pPr>
      <w:ins w:id="114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4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48" w:author="Administrador" w:date="2017-02-08T12:19:00Z">
              <w:rPr>
                <w:color w:val="000000"/>
                <w:shd w:val="clear" w:color="auto" w:fill="FFFFFF"/>
              </w:rPr>
            </w:rPrChange>
          </w:rPr>
          <w:t>codmerca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4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5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5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52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5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&lt;/codmerca&gt;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54" w:author="Administrador" w:date="2017-02-08T12:19:00Z"/>
          <w:color w:val="000000"/>
          <w:shd w:val="clear" w:color="auto" w:fill="FFFFFF"/>
          <w:lang w:val="es-AR"/>
          <w:rPrChange w:id="1155" w:author="Administrador" w:date="2017-02-08T12:19:00Z">
            <w:rPr>
              <w:ins w:id="1156" w:author="Administrador" w:date="2017-02-08T12:19:00Z"/>
              <w:color w:val="000000"/>
              <w:shd w:val="clear" w:color="auto" w:fill="FFFFFF"/>
            </w:rPr>
          </w:rPrChange>
        </w:rPr>
      </w:pPr>
      <w:ins w:id="115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5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59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codonccalocalidadpuerto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6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6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6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63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6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&lt;/codonccalocalidadpuerto&gt;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65" w:author="Administrador" w:date="2017-02-08T12:19:00Z"/>
          <w:color w:val="000000"/>
          <w:shd w:val="clear" w:color="auto" w:fill="FFFFFF"/>
          <w:lang w:val="es-AR"/>
          <w:rPrChange w:id="1166" w:author="Administrador" w:date="2017-02-08T12:19:00Z">
            <w:rPr>
              <w:ins w:id="1167" w:author="Administrador" w:date="2017-02-08T12:19:00Z"/>
              <w:color w:val="000000"/>
              <w:shd w:val="clear" w:color="auto" w:fill="FFFFFF"/>
            </w:rPr>
          </w:rPrChange>
        </w:rPr>
      </w:pPr>
      <w:ins w:id="116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6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70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7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7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7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7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7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76" w:author="Administrador" w:date="2017-02-08T12:19:00Z"/>
          <w:color w:val="000000"/>
          <w:shd w:val="clear" w:color="auto" w:fill="FFFFFF"/>
          <w:lang w:val="es-AR"/>
          <w:rPrChange w:id="1177" w:author="Administrador" w:date="2017-02-08T12:19:00Z">
            <w:rPr>
              <w:ins w:id="1178" w:author="Administrador" w:date="2017-02-08T12:19:00Z"/>
              <w:color w:val="000000"/>
              <w:shd w:val="clear" w:color="auto" w:fill="FFFFFF"/>
            </w:rPr>
          </w:rPrChange>
        </w:rPr>
      </w:pPr>
      <w:ins w:id="117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8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81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8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8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8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85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8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87" w:author="Administrador" w:date="2017-02-08T12:19:00Z"/>
          <w:color w:val="000000"/>
          <w:shd w:val="clear" w:color="auto" w:fill="FFFFFF"/>
          <w:lang w:val="es-AR"/>
          <w:rPrChange w:id="1188" w:author="Administrador" w:date="2017-02-08T12:19:00Z">
            <w:rPr>
              <w:ins w:id="1189" w:author="Administrador" w:date="2017-02-08T12:19:00Z"/>
              <w:color w:val="000000"/>
              <w:shd w:val="clear" w:color="auto" w:fill="FFFFFF"/>
            </w:rPr>
          </w:rPrChange>
        </w:rPr>
      </w:pPr>
      <w:ins w:id="119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19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92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9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19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19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196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19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198" w:author="Administrador" w:date="2017-02-08T12:19:00Z"/>
          <w:color w:val="000000"/>
          <w:shd w:val="clear" w:color="auto" w:fill="FFFFFF"/>
          <w:lang w:val="es-AR"/>
          <w:rPrChange w:id="1199" w:author="Administrador" w:date="2017-02-08T12:19:00Z">
            <w:rPr>
              <w:ins w:id="1200" w:author="Administrador" w:date="2017-02-08T12:19:00Z"/>
              <w:color w:val="000000"/>
              <w:shd w:val="clear" w:color="auto" w:fill="FFFFFF"/>
            </w:rPr>
          </w:rPrChange>
        </w:rPr>
      </w:pPr>
      <w:ins w:id="120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0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03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0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0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0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07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20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09" w:author="Administrador" w:date="2017-02-08T12:19:00Z"/>
          <w:color w:val="000000"/>
          <w:shd w:val="clear" w:color="auto" w:fill="FFFFFF"/>
          <w:lang w:val="es-AR"/>
          <w:rPrChange w:id="1210" w:author="Administrador" w:date="2017-02-08T12:19:00Z">
            <w:rPr>
              <w:ins w:id="1211" w:author="Administrador" w:date="2017-02-08T12:19:00Z"/>
              <w:color w:val="000000"/>
              <w:shd w:val="clear" w:color="auto" w:fill="FFFFFF"/>
            </w:rPr>
          </w:rPrChange>
        </w:rPr>
      </w:pPr>
      <w:ins w:id="121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1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14" w:author="Administrador" w:date="2017-02-08T12:19:00Z">
              <w:rPr>
                <w:color w:val="000000"/>
                <w:shd w:val="clear" w:color="auto" w:fill="FFFFFF"/>
              </w:rPr>
            </w:rPrChange>
          </w:rPr>
          <w:t>codpostalprocedencia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1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1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1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1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1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&lt;/codpostalprocedencia&gt;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20" w:author="Administrador" w:date="2017-02-08T12:19:00Z"/>
          <w:color w:val="000000"/>
          <w:shd w:val="clear" w:color="auto" w:fill="FFFFFF"/>
          <w:lang w:val="es-AR"/>
          <w:rPrChange w:id="1221" w:author="Administrador" w:date="2017-02-08T12:19:00Z">
            <w:rPr>
              <w:ins w:id="1222" w:author="Administrador" w:date="2017-02-08T12:19:00Z"/>
              <w:color w:val="000000"/>
              <w:shd w:val="clear" w:color="auto" w:fill="FFFFFF"/>
            </w:rPr>
          </w:rPrChange>
        </w:rPr>
      </w:pPr>
      <w:ins w:id="122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2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&lt;contrato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2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2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2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2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&lt;/contrato&gt;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29" w:author="Administrador" w:date="2017-02-08T12:19:00Z"/>
          <w:color w:val="000000"/>
          <w:shd w:val="clear" w:color="auto" w:fill="FFFFFF"/>
          <w:lang w:val="es-AR"/>
          <w:rPrChange w:id="1230" w:author="Administrador" w:date="2017-02-08T12:19:00Z">
            <w:rPr>
              <w:ins w:id="1231" w:author="Administrador" w:date="2017-02-08T12:19:00Z"/>
              <w:color w:val="000000"/>
              <w:shd w:val="clear" w:color="auto" w:fill="FFFFFF"/>
            </w:rPr>
          </w:rPrChange>
        </w:rPr>
      </w:pPr>
      <w:ins w:id="123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3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&lt;cosecha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3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3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3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3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&lt;/cosecha&gt;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38" w:author="Administrador" w:date="2017-02-08T12:19:00Z"/>
          <w:color w:val="000000"/>
          <w:shd w:val="clear" w:color="auto" w:fill="FFFFFF"/>
          <w:lang w:val="es-AR"/>
          <w:rPrChange w:id="1239" w:author="Administrador" w:date="2017-02-08T12:19:00Z">
            <w:rPr>
              <w:ins w:id="1240" w:author="Administrador" w:date="2017-02-08T12:19:00Z"/>
              <w:color w:val="000000"/>
              <w:shd w:val="clear" w:color="auto" w:fill="FFFFFF"/>
            </w:rPr>
          </w:rPrChange>
        </w:rPr>
      </w:pPr>
      <w:ins w:id="124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4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43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cuitcorredor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4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4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4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4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4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&lt;/cuitcorredor&gt;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49" w:author="Administrador" w:date="2017-02-08T12:19:00Z"/>
          <w:color w:val="000000"/>
          <w:shd w:val="clear" w:color="auto" w:fill="FFFFFF"/>
          <w:lang w:val="es-AR"/>
          <w:rPrChange w:id="1250" w:author="Administrador" w:date="2017-02-08T12:19:00Z">
            <w:rPr>
              <w:ins w:id="1251" w:author="Administrador" w:date="2017-02-08T12:19:00Z"/>
              <w:color w:val="000000"/>
              <w:shd w:val="clear" w:color="auto" w:fill="FFFFFF"/>
            </w:rPr>
          </w:rPrChange>
        </w:rPr>
      </w:pPr>
      <w:ins w:id="125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5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54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cuitentregador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5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5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5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5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5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&lt;/cuitentregador&gt;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60" w:author="Administrador" w:date="2017-02-08T12:19:00Z"/>
          <w:color w:val="000000"/>
          <w:shd w:val="clear" w:color="auto" w:fill="FFFFFF"/>
        </w:rPr>
      </w:pPr>
      <w:ins w:id="126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6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&lt;/cuitexport&gt;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63" w:author="Administrador" w:date="2017-02-08T12:19:00Z"/>
          <w:color w:val="000000"/>
          <w:shd w:val="clear" w:color="auto" w:fill="FFFFFF"/>
          <w:lang w:val="es-AR"/>
          <w:rPrChange w:id="1264" w:author="Administrador" w:date="2017-02-08T12:19:00Z">
            <w:rPr>
              <w:ins w:id="1265" w:author="Administrador" w:date="2017-02-08T12:19:00Z"/>
              <w:color w:val="000000"/>
              <w:shd w:val="clear" w:color="auto" w:fill="FFFFFF"/>
            </w:rPr>
          </w:rPrChange>
        </w:rPr>
      </w:pPr>
      <w:ins w:id="1266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126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68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cuitinter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6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7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7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7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7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&lt;/cuitinter&gt;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74" w:author="Administrador" w:date="2017-02-08T12:19:00Z"/>
          <w:color w:val="000000"/>
          <w:shd w:val="clear" w:color="auto" w:fill="FFFFFF"/>
          <w:lang w:val="es-AR"/>
          <w:rPrChange w:id="1275" w:author="Administrador" w:date="2017-02-08T12:19:00Z">
            <w:rPr>
              <w:ins w:id="1276" w:author="Administrador" w:date="2017-02-08T12:19:00Z"/>
              <w:color w:val="000000"/>
              <w:shd w:val="clear" w:color="auto" w:fill="FFFFFF"/>
            </w:rPr>
          </w:rPrChange>
        </w:rPr>
      </w:pPr>
      <w:ins w:id="127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79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8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8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8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8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8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&lt;/cuitpuerto&gt;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85" w:author="Administrador" w:date="2017-02-08T12:19:00Z"/>
          <w:color w:val="000000"/>
          <w:shd w:val="clear" w:color="auto" w:fill="FFFFFF"/>
        </w:rPr>
      </w:pPr>
      <w:ins w:id="128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28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88" w:author="Administrador" w:date="2017-02-08T12:19:00Z"/>
          <w:color w:val="000000"/>
          <w:shd w:val="clear" w:color="auto" w:fill="FFFFFF"/>
          <w:lang w:val="es-AR"/>
          <w:rPrChange w:id="1289" w:author="Administrador" w:date="2017-02-08T12:19:00Z">
            <w:rPr>
              <w:ins w:id="1290" w:author="Administrador" w:date="2017-02-08T12:19:00Z"/>
              <w:color w:val="000000"/>
              <w:shd w:val="clear" w:color="auto" w:fill="FFFFFF"/>
            </w:rPr>
          </w:rPrChange>
        </w:rPr>
      </w:pPr>
      <w:ins w:id="1291" w:author="Administrador" w:date="2017-02-08T12:19:00Z">
        <w:r w:rsidRPr="005C6343"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129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93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cuitremitente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9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29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29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29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29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&lt;/cuitremitente&gt;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299" w:author="Administrador" w:date="2017-02-08T12:19:00Z"/>
          <w:color w:val="000000"/>
          <w:shd w:val="clear" w:color="auto" w:fill="FFFFFF"/>
        </w:rPr>
      </w:pPr>
      <w:ins w:id="130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0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cuittitu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&lt;/cuittitu&gt;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02" w:author="Administrador" w:date="2017-02-08T12:19:00Z"/>
          <w:color w:val="000000"/>
          <w:shd w:val="clear" w:color="auto" w:fill="FFFFFF"/>
          <w:lang w:val="es-AR"/>
          <w:rPrChange w:id="1303" w:author="Administrador" w:date="2017-02-08T12:19:00Z">
            <w:rPr>
              <w:ins w:id="1304" w:author="Administrador" w:date="2017-02-08T12:19:00Z"/>
              <w:color w:val="000000"/>
              <w:shd w:val="clear" w:color="auto" w:fill="FFFFFF"/>
            </w:rPr>
          </w:rPrChange>
        </w:rPr>
      </w:pPr>
      <w:ins w:id="1305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130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&lt;entregador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0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0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30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31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&lt;/entregador&gt;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11" w:author="Administrador" w:date="2017-02-08T12:19:00Z"/>
          <w:color w:val="000000"/>
          <w:shd w:val="clear" w:color="auto" w:fill="FFFFFF"/>
          <w:lang w:val="es-AR"/>
          <w:rPrChange w:id="1312" w:author="Administrador" w:date="2017-02-08T12:19:00Z">
            <w:rPr>
              <w:ins w:id="1313" w:author="Administrador" w:date="2017-02-08T12:19:00Z"/>
              <w:color w:val="000000"/>
              <w:shd w:val="clear" w:color="auto" w:fill="FFFFFF"/>
            </w:rPr>
          </w:rPrChange>
        </w:rPr>
      </w:pPr>
      <w:ins w:id="131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1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16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1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1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1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320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132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22" w:author="Administrador" w:date="2017-02-08T12:19:00Z"/>
          <w:color w:val="000000"/>
          <w:shd w:val="clear" w:color="auto" w:fill="FFFFFF"/>
          <w:lang w:val="es-AR"/>
          <w:rPrChange w:id="1323" w:author="Administrador" w:date="2017-02-08T12:19:00Z">
            <w:rPr>
              <w:ins w:id="1324" w:author="Administrador" w:date="2017-02-08T12:19:00Z"/>
              <w:color w:val="000000"/>
              <w:shd w:val="clear" w:color="auto" w:fill="FFFFFF"/>
            </w:rPr>
          </w:rPrChange>
        </w:rPr>
      </w:pPr>
      <w:ins w:id="132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2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27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fechaposicion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2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2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3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331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133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&lt;/fechaposicion&gt;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33" w:author="Administrador" w:date="2017-02-08T12:19:00Z"/>
          <w:color w:val="000000"/>
          <w:shd w:val="clear" w:color="auto" w:fill="FFFFFF"/>
          <w:lang w:val="es-AR"/>
          <w:rPrChange w:id="1334" w:author="Administrador" w:date="2017-02-08T12:19:00Z">
            <w:rPr>
              <w:ins w:id="1335" w:author="Administrador" w:date="2017-02-08T12:19:00Z"/>
              <w:color w:val="000000"/>
              <w:shd w:val="clear" w:color="auto" w:fill="FFFFFF"/>
            </w:rPr>
          </w:rPrChange>
        </w:rPr>
      </w:pPr>
      <w:ins w:id="133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3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38" w:author="Administrador" w:date="2017-02-08T12:19:00Z">
              <w:rPr>
                <w:color w:val="000000"/>
                <w:shd w:val="clear" w:color="auto" w:fill="FFFFFF"/>
              </w:rPr>
            </w:rPrChange>
          </w:rPr>
          <w:t>horadescarga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3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4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4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34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34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&lt;/horadescarga&gt;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44" w:author="Administrador" w:date="2017-02-08T12:19:00Z"/>
          <w:color w:val="000000"/>
          <w:shd w:val="clear" w:color="auto" w:fill="FFFFFF"/>
          <w:lang w:val="es-AR"/>
          <w:rPrChange w:id="1345" w:author="Administrador" w:date="2017-02-08T12:19:00Z">
            <w:rPr>
              <w:ins w:id="1346" w:author="Administrador" w:date="2017-02-08T12:19:00Z"/>
              <w:color w:val="000000"/>
              <w:shd w:val="clear" w:color="auto" w:fill="FFFFFF"/>
            </w:rPr>
          </w:rPrChange>
        </w:rPr>
      </w:pPr>
      <w:ins w:id="134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4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&lt;intermediario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4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5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35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35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&lt;/intermediario&gt;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53" w:author="Administrador" w:date="2017-02-08T12:19:00Z"/>
          <w:color w:val="000000"/>
          <w:shd w:val="clear" w:color="auto" w:fill="FFFFFF"/>
          <w:lang w:val="es-AR"/>
          <w:rPrChange w:id="1354" w:author="Administrador" w:date="2017-02-08T12:19:00Z">
            <w:rPr>
              <w:ins w:id="1355" w:author="Administrador" w:date="2017-02-08T12:19:00Z"/>
              <w:color w:val="000000"/>
              <w:shd w:val="clear" w:color="auto" w:fill="FFFFFF"/>
            </w:rPr>
          </w:rPrChange>
        </w:rPr>
      </w:pPr>
      <w:ins w:id="135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5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58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5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6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6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62" w:author="Administrador" w:date="2017-02-08T12:19:00Z"/>
          <w:color w:val="000000"/>
          <w:shd w:val="clear" w:color="auto" w:fill="FFFFFF"/>
          <w:lang w:val="es-AR"/>
          <w:rPrChange w:id="1363" w:author="Administrador" w:date="2017-02-08T12:19:00Z">
            <w:rPr>
              <w:ins w:id="1364" w:author="Administrador" w:date="2017-02-08T12:19:00Z"/>
              <w:color w:val="000000"/>
              <w:shd w:val="clear" w:color="auto" w:fill="FFFFFF"/>
            </w:rPr>
          </w:rPrChange>
        </w:rPr>
      </w:pPr>
      <w:ins w:id="136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6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67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6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69" w:author="Administrador" w:date="2017-02-08T12:19:00Z">
              <w:rPr>
                <w:color w:val="000000"/>
                <w:shd w:val="clear" w:color="auto" w:fill="FFFFFF"/>
              </w:rPr>
            </w:rPrChange>
          </w:rPr>
          <w:t>xsi:nil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70" w:author="Administrador" w:date="2017-02-08T12:19:00Z">
              <w:rPr>
                <w:color w:val="000000"/>
                <w:shd w:val="clear" w:color="auto" w:fill="FFFFFF"/>
              </w:rPr>
            </w:rPrChange>
          </w:rPr>
          <w:t>="true" /&gt;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71" w:author="Administrador" w:date="2017-02-08T12:19:00Z"/>
          <w:color w:val="000000"/>
          <w:shd w:val="clear" w:color="auto" w:fill="FFFFFF"/>
          <w:lang w:val="es-AR"/>
          <w:rPrChange w:id="1372" w:author="Administrador" w:date="2017-02-08T12:19:00Z">
            <w:rPr>
              <w:ins w:id="1373" w:author="Administrador" w:date="2017-02-08T12:19:00Z"/>
              <w:color w:val="000000"/>
              <w:shd w:val="clear" w:color="auto" w:fill="FFFFFF"/>
            </w:rPr>
          </w:rPrChange>
        </w:rPr>
      </w:pPr>
      <w:ins w:id="137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7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76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7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78" w:author="Administrador" w:date="2017-02-08T12:19:00Z">
              <w:rPr>
                <w:color w:val="000000"/>
                <w:shd w:val="clear" w:color="auto" w:fill="FFFFFF"/>
              </w:rPr>
            </w:rPrChange>
          </w:rPr>
          <w:t>xsi:nil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79" w:author="Administrador" w:date="2017-02-08T12:19:00Z">
              <w:rPr>
                <w:color w:val="000000"/>
                <w:shd w:val="clear" w:color="auto" w:fill="FFFFFF"/>
              </w:rPr>
            </w:rPrChange>
          </w:rPr>
          <w:t>="true" /&gt;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80" w:author="Administrador" w:date="2017-02-08T12:19:00Z"/>
          <w:color w:val="000000"/>
          <w:shd w:val="clear" w:color="auto" w:fill="FFFFFF"/>
          <w:lang w:val="es-AR"/>
          <w:rPrChange w:id="1381" w:author="Administrador" w:date="2017-02-08T12:19:00Z">
            <w:rPr>
              <w:ins w:id="1382" w:author="Administrador" w:date="2017-02-08T12:19:00Z"/>
              <w:color w:val="000000"/>
              <w:shd w:val="clear" w:color="auto" w:fill="FFFFFF"/>
            </w:rPr>
          </w:rPrChange>
        </w:rPr>
      </w:pPr>
      <w:ins w:id="138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84" w:author="Administrador" w:date="2017-02-08T12:19:00Z">
              <w:rPr>
                <w:color w:val="000000"/>
                <w:shd w:val="clear" w:color="auto" w:fill="FFFFFF"/>
              </w:rPr>
            </w:rPrChange>
          </w:rPr>
          <w:lastRenderedPageBreak/>
          <w:t xml:space="preserve">    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85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8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87" w:author="Administrador" w:date="2017-02-08T12:19:00Z"/>
          <w:color w:val="000000"/>
          <w:shd w:val="clear" w:color="auto" w:fill="FFFFFF"/>
          <w:lang w:val="es-AR"/>
          <w:rPrChange w:id="1388" w:author="Administrador" w:date="2017-02-08T12:19:00Z">
            <w:rPr>
              <w:ins w:id="1389" w:author="Administrador" w:date="2017-02-08T12:19:00Z"/>
              <w:color w:val="000000"/>
              <w:shd w:val="clear" w:color="auto" w:fill="FFFFFF"/>
            </w:rPr>
          </w:rPrChange>
        </w:rPr>
      </w:pPr>
      <w:ins w:id="139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39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92" w:author="Administrador" w:date="2017-02-08T12:19:00Z">
              <w:rPr>
                <w:color w:val="000000"/>
                <w:shd w:val="clear" w:color="auto" w:fill="FFFFFF"/>
              </w:rPr>
            </w:rPrChange>
          </w:rPr>
          <w:t>localidaddestino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9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39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39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39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39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&lt;/localidaddestino&gt;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398" w:author="Administrador" w:date="2017-02-08T12:19:00Z"/>
          <w:color w:val="000000"/>
          <w:shd w:val="clear" w:color="auto" w:fill="FFFFFF"/>
          <w:lang w:val="es-AR"/>
          <w:rPrChange w:id="1399" w:author="Administrador" w:date="2017-02-08T12:19:00Z">
            <w:rPr>
              <w:ins w:id="1400" w:author="Administrador" w:date="2017-02-08T12:19:00Z"/>
              <w:color w:val="000000"/>
              <w:shd w:val="clear" w:color="auto" w:fill="FFFFFF"/>
            </w:rPr>
          </w:rPrChange>
        </w:rPr>
      </w:pPr>
      <w:ins w:id="140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0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03" w:author="Administrador" w:date="2017-02-08T12:19:00Z">
              <w:rPr>
                <w:color w:val="000000"/>
                <w:shd w:val="clear" w:color="auto" w:fill="FFFFFF"/>
              </w:rPr>
            </w:rPrChange>
          </w:rPr>
          <w:t>mercaderia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0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0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0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0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0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&lt;/mercaderia&gt;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09" w:author="Administrador" w:date="2017-02-08T12:19:00Z"/>
          <w:color w:val="000000"/>
          <w:shd w:val="clear" w:color="auto" w:fill="FFFFFF"/>
        </w:rPr>
      </w:pPr>
      <w:ins w:id="141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1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netodest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&lt;/netodest&gt;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12" w:author="Administrador" w:date="2017-02-08T12:19:00Z"/>
          <w:color w:val="000000"/>
          <w:shd w:val="clear" w:color="auto" w:fill="FFFFFF"/>
          <w:lang w:val="es-AR"/>
          <w:rPrChange w:id="1413" w:author="Administrador" w:date="2017-02-08T12:19:00Z">
            <w:rPr>
              <w:ins w:id="1414" w:author="Administrador" w:date="2017-02-08T12:19:00Z"/>
              <w:color w:val="000000"/>
              <w:shd w:val="clear" w:color="auto" w:fill="FFFFFF"/>
            </w:rPr>
          </w:rPrChange>
        </w:rPr>
      </w:pPr>
      <w:ins w:id="1415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141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17" w:author="Administrador" w:date="2017-02-08T12:19:00Z">
              <w:rPr>
                <w:color w:val="000000"/>
                <w:shd w:val="clear" w:color="auto" w:fill="FFFFFF"/>
              </w:rPr>
            </w:rPrChange>
          </w:rPr>
          <w:t>netoproc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1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1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2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21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42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&lt;/netoproc&gt;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23" w:author="Administrador" w:date="2017-02-08T12:19:00Z"/>
          <w:color w:val="000000"/>
          <w:shd w:val="clear" w:color="auto" w:fill="FFFFFF"/>
        </w:rPr>
      </w:pPr>
      <w:ins w:id="142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2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nomExport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&lt;/nomExport&gt;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26" w:author="Administrador" w:date="2017-02-08T12:19:00Z"/>
          <w:color w:val="000000"/>
          <w:shd w:val="clear" w:color="auto" w:fill="FFFFFF"/>
        </w:rPr>
      </w:pPr>
      <w:ins w:id="1427" w:author="Administrador" w:date="2017-02-08T12:19:00Z">
        <w:r>
          <w:rPr>
            <w:color w:val="000000"/>
            <w:shd w:val="clear" w:color="auto" w:fill="FFFFFF"/>
          </w:rPr>
          <w:t xml:space="preserve">          &lt;</w:t>
        </w:r>
        <w:proofErr w:type="spellStart"/>
        <w:r>
          <w:rPr>
            <w:color w:val="000000"/>
            <w:shd w:val="clear" w:color="auto" w:fill="FFFFFF"/>
          </w:rPr>
          <w:t>nomRemic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28" w:author="Administrador" w:date="2017-02-08T12:19:00Z"/>
          <w:color w:val="000000"/>
          <w:shd w:val="clear" w:color="auto" w:fill="FFFFFF"/>
          <w:lang w:val="es-AR"/>
          <w:rPrChange w:id="1429" w:author="Administrador" w:date="2017-02-08T12:19:00Z">
            <w:rPr>
              <w:ins w:id="1430" w:author="Administrador" w:date="2017-02-08T12:19:00Z"/>
              <w:color w:val="000000"/>
              <w:shd w:val="clear" w:color="auto" w:fill="FFFFFF"/>
            </w:rPr>
          </w:rPrChange>
        </w:rPr>
      </w:pPr>
      <w:ins w:id="1431" w:author="Administrador" w:date="2017-02-08T12:19:00Z">
        <w:r>
          <w:rPr>
            <w:color w:val="000000"/>
            <w:shd w:val="clear" w:color="auto" w:fill="FFFFFF"/>
          </w:rPr>
          <w:t xml:space="preserve">          </w:t>
        </w:r>
        <w:r w:rsidRPr="005C6343">
          <w:rPr>
            <w:color w:val="000000"/>
            <w:shd w:val="clear" w:color="auto" w:fill="FFFFFF"/>
            <w:lang w:val="es-AR"/>
            <w:rPrChange w:id="143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33" w:author="Administrador" w:date="2017-02-08T12:19:00Z">
              <w:rPr>
                <w:color w:val="000000"/>
                <w:shd w:val="clear" w:color="auto" w:fill="FFFFFF"/>
              </w:rPr>
            </w:rPrChange>
          </w:rPr>
          <w:t>nomcorre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3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3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3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3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3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&lt;/nomcorre&gt;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39" w:author="Administrador" w:date="2017-02-08T12:19:00Z"/>
          <w:color w:val="000000"/>
          <w:shd w:val="clear" w:color="auto" w:fill="FFFFFF"/>
          <w:lang w:val="es-AR"/>
          <w:rPrChange w:id="1440" w:author="Administrador" w:date="2017-02-08T12:19:00Z">
            <w:rPr>
              <w:ins w:id="1441" w:author="Administrador" w:date="2017-02-08T12:19:00Z"/>
              <w:color w:val="000000"/>
              <w:shd w:val="clear" w:color="auto" w:fill="FFFFFF"/>
            </w:rPr>
          </w:rPrChange>
        </w:rPr>
      </w:pPr>
      <w:ins w:id="144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4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44" w:author="Administrador" w:date="2017-02-08T12:19:00Z">
              <w:rPr>
                <w:color w:val="000000"/>
                <w:shd w:val="clear" w:color="auto" w:fill="FFFFFF"/>
              </w:rPr>
            </w:rPrChange>
          </w:rPr>
          <w:t>nroRecibo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4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4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4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4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4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&lt;/nroRecibo&gt;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50" w:author="Administrador" w:date="2017-02-08T12:19:00Z"/>
          <w:color w:val="000000"/>
          <w:shd w:val="clear" w:color="auto" w:fill="FFFFFF"/>
          <w:lang w:val="es-AR"/>
          <w:rPrChange w:id="1451" w:author="Administrador" w:date="2017-02-08T12:19:00Z">
            <w:rPr>
              <w:ins w:id="1452" w:author="Administrador" w:date="2017-02-08T12:19:00Z"/>
              <w:color w:val="000000"/>
              <w:shd w:val="clear" w:color="auto" w:fill="FFFFFF"/>
            </w:rPr>
          </w:rPrChange>
        </w:rPr>
      </w:pPr>
      <w:ins w:id="145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5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&lt;observaciones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5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5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5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5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&lt;/observaciones&gt;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59" w:author="Administrador" w:date="2017-02-08T12:19:00Z"/>
          <w:color w:val="000000"/>
          <w:shd w:val="clear" w:color="auto" w:fill="FFFFFF"/>
          <w:lang w:val="es-AR"/>
          <w:rPrChange w:id="1460" w:author="Administrador" w:date="2017-02-08T12:19:00Z">
            <w:rPr>
              <w:ins w:id="1461" w:author="Administrador" w:date="2017-02-08T12:19:00Z"/>
              <w:color w:val="000000"/>
              <w:shd w:val="clear" w:color="auto" w:fill="FFFFFF"/>
            </w:rPr>
          </w:rPrChange>
        </w:rPr>
      </w:pPr>
      <w:ins w:id="146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6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&lt;observado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6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6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6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6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&lt;/observado&gt;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68" w:author="Administrador" w:date="2017-02-08T12:19:00Z"/>
          <w:color w:val="000000"/>
          <w:shd w:val="clear" w:color="auto" w:fill="FFFFFF"/>
          <w:lang w:val="es-AR"/>
          <w:rPrChange w:id="1469" w:author="Administrador" w:date="2017-02-08T12:19:00Z">
            <w:rPr>
              <w:ins w:id="1470" w:author="Administrador" w:date="2017-02-08T12:19:00Z"/>
              <w:color w:val="000000"/>
              <w:shd w:val="clear" w:color="auto" w:fill="FFFFFF"/>
            </w:rPr>
          </w:rPrChange>
        </w:rPr>
      </w:pPr>
      <w:ins w:id="147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7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&lt;patente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7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7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7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7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&lt;/patente&gt;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77" w:author="Administrador" w:date="2017-02-08T12:19:00Z"/>
          <w:color w:val="000000"/>
          <w:shd w:val="clear" w:color="auto" w:fill="FFFFFF"/>
          <w:lang w:val="es-AR"/>
          <w:rPrChange w:id="1478" w:author="Administrador" w:date="2017-02-08T12:19:00Z">
            <w:rPr>
              <w:ins w:id="1479" w:author="Administrador" w:date="2017-02-08T12:19:00Z"/>
              <w:color w:val="000000"/>
              <w:shd w:val="clear" w:color="auto" w:fill="FFFFFF"/>
            </w:rPr>
          </w:rPrChange>
        </w:rPr>
      </w:pPr>
      <w:ins w:id="148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8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&lt;procedencia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8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8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8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8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86" w:author="Administrador" w:date="2017-02-08T12:19:00Z"/>
          <w:color w:val="000000"/>
          <w:shd w:val="clear" w:color="auto" w:fill="FFFFFF"/>
          <w:lang w:val="es-AR"/>
          <w:rPrChange w:id="1487" w:author="Administrador" w:date="2017-02-08T12:19:00Z">
            <w:rPr>
              <w:ins w:id="1488" w:author="Administrador" w:date="2017-02-08T12:19:00Z"/>
              <w:color w:val="000000"/>
              <w:shd w:val="clear" w:color="auto" w:fill="FFFFFF"/>
            </w:rPr>
          </w:rPrChange>
        </w:rPr>
      </w:pPr>
      <w:ins w:id="148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9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&lt;puerto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49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49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49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49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495" w:author="Administrador" w:date="2017-02-08T12:19:00Z"/>
          <w:color w:val="000000"/>
          <w:shd w:val="clear" w:color="auto" w:fill="FFFFFF"/>
          <w:lang w:val="es-AR"/>
          <w:rPrChange w:id="1496" w:author="Administrador" w:date="2017-02-08T12:19:00Z">
            <w:rPr>
              <w:ins w:id="1497" w:author="Administrador" w:date="2017-02-08T12:19:00Z"/>
              <w:color w:val="000000"/>
              <w:shd w:val="clear" w:color="auto" w:fill="FFFFFF"/>
            </w:rPr>
          </w:rPrChange>
        </w:rPr>
      </w:pPr>
      <w:ins w:id="149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49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&lt;remitente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0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0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50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50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&lt;/remitente&gt;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04" w:author="Administrador" w:date="2017-02-08T12:19:00Z"/>
          <w:color w:val="000000"/>
          <w:shd w:val="clear" w:color="auto" w:fill="FFFFFF"/>
          <w:lang w:val="es-AR"/>
          <w:rPrChange w:id="1505" w:author="Administrador" w:date="2017-02-08T12:19:00Z">
            <w:rPr>
              <w:ins w:id="1506" w:author="Administrador" w:date="2017-02-08T12:19:00Z"/>
              <w:color w:val="000000"/>
              <w:shd w:val="clear" w:color="auto" w:fill="FFFFFF"/>
            </w:rPr>
          </w:rPrChange>
        </w:rPr>
      </w:pPr>
      <w:ins w:id="150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0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09" w:author="Administrador" w:date="2017-02-08T12:19:00Z">
              <w:rPr>
                <w:color w:val="000000"/>
                <w:shd w:val="clear" w:color="auto" w:fill="FFFFFF"/>
              </w:rPr>
            </w:rPrChange>
          </w:rPr>
          <w:t>taradest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1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1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1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513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51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&lt;/taradest&gt;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15" w:author="Administrador" w:date="2017-02-08T12:19:00Z"/>
          <w:color w:val="000000"/>
          <w:shd w:val="clear" w:color="auto" w:fill="FFFFFF"/>
          <w:lang w:val="es-AR"/>
          <w:rPrChange w:id="1516" w:author="Administrador" w:date="2017-02-08T12:19:00Z">
            <w:rPr>
              <w:ins w:id="1517" w:author="Administrador" w:date="2017-02-08T12:19:00Z"/>
              <w:color w:val="000000"/>
              <w:shd w:val="clear" w:color="auto" w:fill="FFFFFF"/>
            </w:rPr>
          </w:rPrChange>
        </w:rPr>
      </w:pPr>
      <w:ins w:id="151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1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&lt;titular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2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2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52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52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&lt;/titular&gt;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24" w:author="Administrador" w:date="2017-02-08T12:19:00Z"/>
          <w:color w:val="000000"/>
          <w:shd w:val="clear" w:color="auto" w:fill="FFFFFF"/>
          <w:lang w:val="es-AR"/>
          <w:rPrChange w:id="1525" w:author="Administrador" w:date="2017-02-08T12:19:00Z">
            <w:rPr>
              <w:ins w:id="1526" w:author="Administrador" w:date="2017-02-08T12:19:00Z"/>
              <w:color w:val="000000"/>
              <w:shd w:val="clear" w:color="auto" w:fill="FFFFFF"/>
            </w:rPr>
          </w:rPrChange>
        </w:rPr>
      </w:pPr>
      <w:ins w:id="152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2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  &lt;usuario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2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3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53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53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&lt;/usuario&gt;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33" w:author="Administrador" w:date="2017-02-08T12:19:00Z"/>
          <w:color w:val="000000"/>
          <w:shd w:val="clear" w:color="auto" w:fill="FFFFFF"/>
        </w:rPr>
      </w:pPr>
      <w:ins w:id="153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35" w:author="Administrador" w:date="2017-02-08T12:21:00Z">
              <w:rPr>
                <w:color w:val="000000"/>
                <w:shd w:val="clear" w:color="auto" w:fill="FFFFFF"/>
              </w:rPr>
            </w:rPrChange>
          </w:rPr>
          <w:t xml:space="preserve">      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vagon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&lt;/vagon&gt;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36" w:author="Administrador" w:date="2017-02-08T12:19:00Z"/>
          <w:color w:val="000000"/>
          <w:shd w:val="clear" w:color="auto" w:fill="FFFFFF"/>
          <w:lang w:val="es-AR"/>
          <w:rPrChange w:id="1537" w:author="Administrador" w:date="2017-02-08T12:19:00Z">
            <w:rPr>
              <w:ins w:id="1538" w:author="Administrador" w:date="2017-02-08T12:19:00Z"/>
              <w:color w:val="000000"/>
              <w:shd w:val="clear" w:color="auto" w:fill="FFFFFF"/>
            </w:rPr>
          </w:rPrChange>
        </w:rPr>
      </w:pPr>
      <w:ins w:id="1539" w:author="Administrador" w:date="2017-02-08T12:19:00Z">
        <w:r>
          <w:rPr>
            <w:color w:val="000000"/>
            <w:shd w:val="clear" w:color="auto" w:fill="FFFFFF"/>
          </w:rPr>
          <w:t xml:space="preserve">        </w:t>
        </w:r>
        <w:r w:rsidRPr="005C6343">
          <w:rPr>
            <w:color w:val="000000"/>
            <w:shd w:val="clear" w:color="auto" w:fill="FFFFFF"/>
            <w:lang w:val="es-AR"/>
            <w:rPrChange w:id="154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&lt;/descargas&gt;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41" w:author="Administrador" w:date="2017-02-08T12:19:00Z"/>
          <w:color w:val="000000"/>
          <w:shd w:val="clear" w:color="auto" w:fill="FFFFFF"/>
          <w:lang w:val="es-AR"/>
          <w:rPrChange w:id="1542" w:author="Administrador" w:date="2017-02-08T12:19:00Z">
            <w:rPr>
              <w:ins w:id="1543" w:author="Administrador" w:date="2017-02-08T12:19:00Z"/>
              <w:color w:val="000000"/>
              <w:shd w:val="clear" w:color="auto" w:fill="FFFFFF"/>
            </w:rPr>
          </w:rPrChange>
        </w:rPr>
      </w:pPr>
      <w:ins w:id="154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4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46" w:author="Administrador" w:date="2017-02-08T12:19:00Z">
              <w:rPr>
                <w:color w:val="000000"/>
                <w:shd w:val="clear" w:color="auto" w:fill="FFFFFF"/>
              </w:rPr>
            </w:rPrChange>
          </w:rPr>
          <w:t>descripcion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4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4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49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155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5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52" w:author="Administrador" w:date="2017-02-08T12:19:00Z">
              <w:rPr>
                <w:color w:val="000000"/>
                <w:shd w:val="clear" w:color="auto" w:fill="FFFFFF"/>
              </w:rPr>
            </w:rPrChange>
          </w:rPr>
          <w:t>descripcion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53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54" w:author="Administrador" w:date="2017-02-08T12:19:00Z"/>
          <w:color w:val="000000"/>
          <w:shd w:val="clear" w:color="auto" w:fill="FFFFFF"/>
          <w:lang w:val="es-AR"/>
          <w:rPrChange w:id="1555" w:author="Administrador" w:date="2017-02-08T12:19:00Z">
            <w:rPr>
              <w:ins w:id="1556" w:author="Administrador" w:date="2017-02-08T12:19:00Z"/>
              <w:color w:val="000000"/>
              <w:shd w:val="clear" w:color="auto" w:fill="FFFFFF"/>
            </w:rPr>
          </w:rPrChange>
        </w:rPr>
      </w:pPr>
      <w:ins w:id="155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5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59" w:author="Administrador" w:date="2017-02-08T12:19:00Z">
              <w:rPr>
                <w:color w:val="000000"/>
                <w:shd w:val="clear" w:color="auto" w:fill="FFFFFF"/>
              </w:rPr>
            </w:rPrChange>
          </w:rPr>
          <w:t>BajarListadoDeCartaPorte_CerealNetResult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60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61" w:author="Administrador" w:date="2017-02-08T12:19:00Z"/>
          <w:color w:val="000000"/>
          <w:shd w:val="clear" w:color="auto" w:fill="FFFFFF"/>
          <w:lang w:val="es-AR"/>
          <w:rPrChange w:id="1562" w:author="Administrador" w:date="2017-02-08T12:19:00Z">
            <w:rPr>
              <w:ins w:id="1563" w:author="Administrador" w:date="2017-02-08T12:19:00Z"/>
              <w:color w:val="000000"/>
              <w:shd w:val="clear" w:color="auto" w:fill="FFFFFF"/>
            </w:rPr>
          </w:rPrChange>
        </w:rPr>
      </w:pPr>
      <w:ins w:id="156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6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566" w:author="Administrador" w:date="2017-02-08T12:19:00Z">
              <w:rPr>
                <w:color w:val="000000"/>
                <w:shd w:val="clear" w:color="auto" w:fill="FFFFFF"/>
              </w:rPr>
            </w:rPrChange>
          </w:rPr>
          <w:t>BajarListadoDeCartaPorte_CerealNetResponse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567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68" w:author="Administrador" w:date="2017-02-08T12:19:00Z"/>
          <w:color w:val="000000"/>
          <w:shd w:val="clear" w:color="auto" w:fill="FFFFFF"/>
          <w:lang w:val="es-AR"/>
          <w:rPrChange w:id="1569" w:author="Administrador" w:date="2017-02-08T12:19:00Z">
            <w:rPr>
              <w:ins w:id="1570" w:author="Administrador" w:date="2017-02-08T12:19:00Z"/>
              <w:color w:val="000000"/>
              <w:shd w:val="clear" w:color="auto" w:fill="FFFFFF"/>
            </w:rPr>
          </w:rPrChange>
        </w:rPr>
      </w:pPr>
      <w:ins w:id="157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57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&lt;/soap12:Body&gt;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73" w:author="Administrador" w:date="2017-02-08T12:20:00Z"/>
          <w:color w:val="000000"/>
          <w:shd w:val="clear" w:color="auto" w:fill="FFFFFF"/>
        </w:rPr>
      </w:pPr>
      <w:ins w:id="1574" w:author="Administrador" w:date="2017-02-08T12:19:00Z">
        <w:r>
          <w:rPr>
            <w:color w:val="000000"/>
            <w:shd w:val="clear" w:color="auto" w:fill="FFFFFF"/>
          </w:rPr>
          <w:t>&lt;/soap12:Envelope&gt;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75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76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77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78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79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0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1" w:author="Administrador" w:date="2017-02-08T12:21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2" w:author="Administrador" w:date="2017-02-08T12:21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3" w:author="Administrador" w:date="2017-02-08T12:21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4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5" w:author="Administrador" w:date="2017-02-08T12:33:00Z"/>
          <w:color w:val="000000"/>
          <w:shd w:val="clear" w:color="auto" w:fill="FFFFFF"/>
        </w:rPr>
      </w:pPr>
    </w:p>
    <w:p w:rsidR="001603C5" w:rsidRDefault="001603C5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6" w:author="Administrador" w:date="2017-02-08T12:33:00Z"/>
          <w:color w:val="000000"/>
          <w:shd w:val="clear" w:color="auto" w:fill="FFFFFF"/>
        </w:rPr>
      </w:pPr>
    </w:p>
    <w:p w:rsidR="001603C5" w:rsidRDefault="001603C5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7" w:author="Administrador" w:date="2017-02-08T12:33:00Z"/>
          <w:color w:val="000000"/>
          <w:shd w:val="clear" w:color="auto" w:fill="FFFFFF"/>
        </w:rPr>
      </w:pPr>
    </w:p>
    <w:p w:rsidR="001603C5" w:rsidRDefault="001603C5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8" w:author="Administrador" w:date="2017-02-08T12:33:00Z"/>
          <w:color w:val="000000"/>
          <w:shd w:val="clear" w:color="auto" w:fill="FFFFFF"/>
        </w:rPr>
      </w:pPr>
    </w:p>
    <w:p w:rsidR="001603C5" w:rsidRDefault="001603C5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89" w:author="Administrador" w:date="2017-02-08T12:19:00Z"/>
          <w:color w:val="000000"/>
          <w:shd w:val="clear" w:color="auto" w:fill="FFFFFF"/>
        </w:rPr>
      </w:pPr>
    </w:p>
    <w:p w:rsidR="007750D7" w:rsidRDefault="007750D7" w:rsidP="005C6343">
      <w:pPr>
        <w:pStyle w:val="Ttulo3"/>
        <w:spacing w:before="150" w:after="150"/>
        <w:ind w:left="-225"/>
        <w:rPr>
          <w:ins w:id="1590" w:author="Administrador" w:date="2017-02-08T12:34:00Z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750D7" w:rsidRDefault="007750D7" w:rsidP="005C6343">
      <w:pPr>
        <w:pStyle w:val="Ttulo3"/>
        <w:spacing w:before="150" w:after="150"/>
        <w:ind w:left="-225"/>
        <w:rPr>
          <w:ins w:id="1591" w:author="Administrador" w:date="2017-02-08T12:34:00Z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750D7" w:rsidRDefault="007750D7" w:rsidP="005C6343">
      <w:pPr>
        <w:pStyle w:val="Ttulo3"/>
        <w:spacing w:before="150" w:after="150"/>
        <w:ind w:left="-225"/>
        <w:rPr>
          <w:ins w:id="1592" w:author="Administrador" w:date="2017-02-08T12:34:00Z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750D7" w:rsidRDefault="007750D7" w:rsidP="005C6343">
      <w:pPr>
        <w:pStyle w:val="Ttulo3"/>
        <w:spacing w:before="150" w:after="150"/>
        <w:ind w:left="-225"/>
        <w:rPr>
          <w:ins w:id="1593" w:author="Administrador" w:date="2017-02-08T12:34:00Z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750D7" w:rsidRDefault="003924A6" w:rsidP="005C6343">
      <w:pPr>
        <w:pStyle w:val="Ttulo3"/>
        <w:spacing w:before="150" w:after="150"/>
        <w:ind w:left="-225"/>
        <w:rPr>
          <w:ins w:id="1594" w:author="Administrador" w:date="2017-02-08T12:34:00Z"/>
          <w:rFonts w:ascii="Verdana" w:hAnsi="Verdana"/>
          <w:color w:val="000000"/>
          <w:sz w:val="19"/>
          <w:szCs w:val="19"/>
          <w:shd w:val="clear" w:color="auto" w:fill="FFFFFF"/>
        </w:rPr>
      </w:pPr>
      <w:proofErr w:type="spellStart"/>
      <w:ins w:id="1595" w:author="Administrador" w:date="2017-02-08T12:35:00Z">
        <w:r>
          <w:rPr>
            <w:rFonts w:ascii="Verdana" w:hAnsi="Verdana"/>
            <w:color w:val="000000"/>
            <w:sz w:val="19"/>
            <w:szCs w:val="19"/>
            <w:shd w:val="clear" w:color="auto" w:fill="FFFFFF"/>
          </w:rPr>
          <w:t>Protocolo</w:t>
        </w:r>
        <w:proofErr w:type="spellEnd"/>
        <w:r>
          <w:rPr>
            <w:rFonts w:ascii="Verdana" w:hAnsi="Verdana"/>
            <w:color w:val="000000"/>
            <w:sz w:val="19"/>
            <w:szCs w:val="19"/>
            <w:shd w:val="clear" w:color="auto" w:fill="FFFFFF"/>
          </w:rPr>
          <w:t xml:space="preserve">  HTTP</w:t>
        </w:r>
      </w:ins>
    </w:p>
    <w:p w:rsidR="003924A6" w:rsidRDefault="003924A6" w:rsidP="005C6343">
      <w:pPr>
        <w:pStyle w:val="Ttulo3"/>
        <w:spacing w:before="150" w:after="150"/>
        <w:ind w:left="-225"/>
        <w:rPr>
          <w:ins w:id="1596" w:author="Administrador" w:date="2017-02-08T12:35:00Z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5C6343" w:rsidRDefault="005C6343" w:rsidP="005C6343">
      <w:pPr>
        <w:pStyle w:val="Ttulo3"/>
        <w:spacing w:before="150" w:after="150"/>
        <w:ind w:left="-225"/>
        <w:rPr>
          <w:ins w:id="1597" w:author="Administrador" w:date="2017-02-08T12:19:00Z"/>
          <w:rFonts w:ascii="Verdana" w:hAnsi="Verdana"/>
          <w:color w:val="000000"/>
          <w:sz w:val="19"/>
          <w:szCs w:val="19"/>
          <w:shd w:val="clear" w:color="auto" w:fill="FFFFFF"/>
        </w:rPr>
      </w:pPr>
      <w:ins w:id="1598" w:author="Administrador" w:date="2017-02-08T12:19:00Z">
        <w:r>
          <w:rPr>
            <w:rFonts w:ascii="Verdana" w:hAnsi="Verdana"/>
            <w:color w:val="000000"/>
            <w:sz w:val="19"/>
            <w:szCs w:val="19"/>
            <w:shd w:val="clear" w:color="auto" w:fill="FFFFFF"/>
          </w:rPr>
          <w:t>POST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599" w:author="Administrador" w:date="2017-02-08T12:19:00Z"/>
          <w:color w:val="000000"/>
          <w:shd w:val="clear" w:color="auto" w:fill="FFFFFF"/>
          <w:lang w:val="es-AR"/>
          <w:rPrChange w:id="1600" w:author="Administrador" w:date="2017-02-08T12:19:00Z">
            <w:rPr>
              <w:ins w:id="1601" w:author="Administrador" w:date="2017-02-08T12:19:00Z"/>
              <w:color w:val="000000"/>
              <w:shd w:val="clear" w:color="auto" w:fill="FFFFFF"/>
            </w:rPr>
          </w:rPrChange>
        </w:rPr>
      </w:pPr>
      <w:ins w:id="160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03" w:author="Administrador" w:date="2017-02-08T12:19:00Z">
              <w:rPr>
                <w:color w:val="000000"/>
                <w:shd w:val="clear" w:color="auto" w:fill="FFFFFF"/>
              </w:rPr>
            </w:rPrChange>
          </w:rPr>
          <w:t>POST /ProntoWeb/WebServiceCartas.asmx/BajarListadoDeCartaPorte_CerealNet HTTP/1.1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04" w:author="Administrador" w:date="2017-02-08T12:19:00Z"/>
          <w:color w:val="000000"/>
          <w:shd w:val="clear" w:color="auto" w:fill="FFFFFF"/>
        </w:rPr>
      </w:pPr>
      <w:ins w:id="1605" w:author="Administrador" w:date="2017-02-08T12:19:00Z">
        <w:r>
          <w:rPr>
            <w:color w:val="000000"/>
            <w:shd w:val="clear" w:color="auto" w:fill="FFFFFF"/>
          </w:rPr>
          <w:t>Host: prontoclientes.williamsentregas.com.ar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06" w:author="Administrador" w:date="2017-02-08T12:19:00Z"/>
          <w:color w:val="000000"/>
          <w:shd w:val="clear" w:color="auto" w:fill="FFFFFF"/>
        </w:rPr>
      </w:pPr>
      <w:ins w:id="1607" w:author="Administrador" w:date="2017-02-08T12:19:00Z">
        <w:r>
          <w:rPr>
            <w:color w:val="000000"/>
            <w:shd w:val="clear" w:color="auto" w:fill="FFFFFF"/>
          </w:rPr>
          <w:t>Content-Type: application/x-www-form-</w:t>
        </w:r>
        <w:proofErr w:type="spellStart"/>
        <w:r>
          <w:rPr>
            <w:color w:val="000000"/>
            <w:shd w:val="clear" w:color="auto" w:fill="FFFFFF"/>
          </w:rPr>
          <w:t>urlencoded</w:t>
        </w:r>
        <w:proofErr w:type="spellEnd"/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08" w:author="Administrador" w:date="2017-02-08T12:19:00Z"/>
          <w:color w:val="000000"/>
          <w:shd w:val="clear" w:color="auto" w:fill="FFFFFF"/>
        </w:rPr>
      </w:pPr>
      <w:ins w:id="1609" w:author="Administrador" w:date="2017-02-08T12:19:00Z">
        <w:r>
          <w:rPr>
            <w:color w:val="000000"/>
            <w:shd w:val="clear" w:color="auto" w:fill="FFFFFF"/>
          </w:rPr>
          <w:t xml:space="preserve">Content-Length: </w:t>
        </w:r>
        <w:r>
          <w:rPr>
            <w:color w:val="00008B"/>
            <w:shd w:val="clear" w:color="auto" w:fill="FFFFFF"/>
          </w:rPr>
          <w:t>length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0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1" w:author="Administrador" w:date="2017-02-08T12:19:00Z"/>
          <w:color w:val="000000"/>
          <w:shd w:val="clear" w:color="auto" w:fill="FFFFFF"/>
        </w:rPr>
      </w:pPr>
      <w:ins w:id="1612" w:author="Administrador" w:date="2017-02-08T12:19:00Z">
        <w:r>
          <w:rPr>
            <w:color w:val="006400"/>
            <w:shd w:val="clear" w:color="auto" w:fill="FFFFFF"/>
          </w:rPr>
          <w:t>usuario</w:t>
        </w:r>
        <w:r>
          <w:rPr>
            <w:color w:val="000000"/>
            <w:shd w:val="clear" w:color="auto" w:fill="FFFFFF"/>
          </w:rPr>
          <w:t>=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&amp;</w:t>
        </w:r>
        <w:r>
          <w:rPr>
            <w:color w:val="006400"/>
            <w:shd w:val="clear" w:color="auto" w:fill="FFFFFF"/>
          </w:rPr>
          <w:t>password</w:t>
        </w:r>
        <w:r>
          <w:rPr>
            <w:color w:val="000000"/>
            <w:shd w:val="clear" w:color="auto" w:fill="FFFFFF"/>
          </w:rPr>
          <w:t>=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&amp;</w:t>
        </w:r>
        <w:r>
          <w:rPr>
            <w:color w:val="006400"/>
            <w:shd w:val="clear" w:color="auto" w:fill="FFFFFF"/>
          </w:rPr>
          <w:t>cuit</w:t>
        </w:r>
        <w:r>
          <w:rPr>
            <w:color w:val="000000"/>
            <w:shd w:val="clear" w:color="auto" w:fill="FFFFFF"/>
          </w:rPr>
          <w:t>=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&amp;</w:t>
        </w:r>
        <w:r>
          <w:rPr>
            <w:color w:val="006400"/>
            <w:shd w:val="clear" w:color="auto" w:fill="FFFFFF"/>
          </w:rPr>
          <w:t>fechadesde</w:t>
        </w:r>
        <w:r>
          <w:rPr>
            <w:color w:val="000000"/>
            <w:shd w:val="clear" w:color="auto" w:fill="FFFFFF"/>
          </w:rPr>
          <w:t>=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&amp;</w:t>
        </w:r>
        <w:r>
          <w:rPr>
            <w:color w:val="006400"/>
            <w:shd w:val="clear" w:color="auto" w:fill="FFFFFF"/>
          </w:rPr>
          <w:t>fechahasta</w:t>
        </w:r>
        <w:r>
          <w:rPr>
            <w:color w:val="000000"/>
            <w:shd w:val="clear" w:color="auto" w:fill="FFFFFF"/>
          </w:rPr>
          <w:t>=</w:t>
        </w:r>
        <w:r>
          <w:rPr>
            <w:color w:val="00008B"/>
            <w:shd w:val="clear" w:color="auto" w:fill="FFFFFF"/>
          </w:rPr>
          <w:t>string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3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4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5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6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7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18" w:author="Administrador" w:date="2017-02-08T12:20:00Z"/>
          <w:color w:val="000000"/>
          <w:shd w:val="clear" w:color="auto" w:fill="FFFFFF"/>
        </w:rPr>
      </w:pPr>
    </w:p>
    <w:p w:rsidR="003924A6" w:rsidRDefault="003924A6" w:rsidP="003924A6">
      <w:pPr>
        <w:pStyle w:val="Ttulo3"/>
        <w:spacing w:before="150" w:after="150"/>
        <w:ind w:left="-225"/>
        <w:rPr>
          <w:ins w:id="1619" w:author="Administrador" w:date="2017-02-08T12:36:00Z"/>
          <w:rFonts w:ascii="Verdana" w:hAnsi="Verdana"/>
          <w:color w:val="000000"/>
          <w:sz w:val="19"/>
          <w:szCs w:val="19"/>
          <w:shd w:val="clear" w:color="auto" w:fill="FFFFFF"/>
        </w:rPr>
        <w:pPrChange w:id="1620" w:author="Administrador" w:date="2017-02-08T12:36:00Z">
          <w:pPr>
            <w:pStyle w:val="HTMLconformatoprevio"/>
            <w:pBdr>
              <w:top w:val="single" w:sz="6" w:space="4" w:color="F0F0E0"/>
              <w:left w:val="single" w:sz="6" w:space="4" w:color="F0F0E0"/>
              <w:bottom w:val="single" w:sz="6" w:space="4" w:color="F0F0E0"/>
              <w:right w:val="single" w:sz="6" w:space="4" w:color="F0F0E0"/>
            </w:pBdr>
            <w:shd w:val="clear" w:color="auto" w:fill="E5E5CC"/>
          </w:pPr>
        </w:pPrChange>
      </w:pPr>
    </w:p>
    <w:p w:rsidR="005C6343" w:rsidRPr="003924A6" w:rsidRDefault="003924A6" w:rsidP="003924A6">
      <w:pPr>
        <w:pStyle w:val="Ttulo3"/>
        <w:spacing w:before="150" w:after="150"/>
        <w:ind w:left="-225"/>
        <w:rPr>
          <w:ins w:id="1621" w:author="Administrador" w:date="2017-02-08T12:36:00Z"/>
          <w:rFonts w:ascii="Verdana" w:hAnsi="Verdana"/>
          <w:color w:val="000000"/>
          <w:sz w:val="19"/>
          <w:szCs w:val="19"/>
          <w:shd w:val="clear" w:color="auto" w:fill="FFFFFF"/>
          <w:rPrChange w:id="1622" w:author="Administrador" w:date="2017-02-08T12:36:00Z">
            <w:rPr>
              <w:ins w:id="1623" w:author="Administrador" w:date="2017-02-08T12:36:00Z"/>
              <w:color w:val="000000"/>
              <w:shd w:val="clear" w:color="auto" w:fill="FFFFFF"/>
            </w:rPr>
          </w:rPrChange>
        </w:rPr>
        <w:pPrChange w:id="1624" w:author="Administrador" w:date="2017-02-08T12:36:00Z">
          <w:pPr>
            <w:pStyle w:val="HTMLconformatoprevio"/>
            <w:pBdr>
              <w:top w:val="single" w:sz="6" w:space="4" w:color="F0F0E0"/>
              <w:left w:val="single" w:sz="6" w:space="4" w:color="F0F0E0"/>
              <w:bottom w:val="single" w:sz="6" w:space="4" w:color="F0F0E0"/>
              <w:right w:val="single" w:sz="6" w:space="4" w:color="F0F0E0"/>
            </w:pBdr>
            <w:shd w:val="clear" w:color="auto" w:fill="E5E5CC"/>
          </w:pPr>
        </w:pPrChange>
      </w:pPr>
      <w:ins w:id="1625" w:author="Administrador" w:date="2017-02-08T12:36:00Z">
        <w:r w:rsidRPr="003924A6">
          <w:rPr>
            <w:rFonts w:ascii="Verdana" w:hAnsi="Verdana"/>
            <w:color w:val="000000"/>
            <w:sz w:val="19"/>
            <w:szCs w:val="19"/>
            <w:shd w:val="clear" w:color="auto" w:fill="FFFFFF"/>
            <w:rPrChange w:id="1626" w:author="Administrador" w:date="2017-02-08T12:36:00Z">
              <w:rPr>
                <w:color w:val="000000"/>
                <w:shd w:val="clear" w:color="auto" w:fill="FFFFFF"/>
              </w:rPr>
            </w:rPrChange>
          </w:rPr>
          <w:t>RESPONSE</w:t>
        </w:r>
      </w:ins>
    </w:p>
    <w:p w:rsidR="003924A6" w:rsidRDefault="003924A6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27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28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29" w:author="Administrador" w:date="2017-02-08T12:20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30" w:author="Administrador" w:date="2017-02-08T12:19:00Z"/>
          <w:color w:val="000000"/>
          <w:shd w:val="clear" w:color="auto" w:fill="FFFFFF"/>
        </w:rPr>
      </w:pPr>
      <w:ins w:id="1631" w:author="Administrador" w:date="2017-02-08T12:19:00Z">
        <w:r>
          <w:rPr>
            <w:color w:val="000000"/>
            <w:shd w:val="clear" w:color="auto" w:fill="FFFFFF"/>
          </w:rPr>
          <w:t>HTTP/1.1 200 OK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32" w:author="Administrador" w:date="2017-02-08T12:19:00Z"/>
          <w:color w:val="000000"/>
          <w:shd w:val="clear" w:color="auto" w:fill="FFFFFF"/>
        </w:rPr>
      </w:pPr>
      <w:ins w:id="1633" w:author="Administrador" w:date="2017-02-08T12:19:00Z">
        <w:r>
          <w:rPr>
            <w:color w:val="000000"/>
            <w:shd w:val="clear" w:color="auto" w:fill="FFFFFF"/>
          </w:rPr>
          <w:t>Content-Type: text/xml; charset=utf-8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34" w:author="Administrador" w:date="2017-02-08T12:19:00Z"/>
          <w:color w:val="000000"/>
          <w:shd w:val="clear" w:color="auto" w:fill="FFFFFF"/>
        </w:rPr>
      </w:pPr>
      <w:ins w:id="1635" w:author="Administrador" w:date="2017-02-08T12:19:00Z">
        <w:r>
          <w:rPr>
            <w:color w:val="000000"/>
            <w:shd w:val="clear" w:color="auto" w:fill="FFFFFF"/>
          </w:rPr>
          <w:t xml:space="preserve">Content-Length: </w:t>
        </w:r>
        <w:r>
          <w:rPr>
            <w:color w:val="00008B"/>
            <w:shd w:val="clear" w:color="auto" w:fill="FFFFFF"/>
          </w:rPr>
          <w:t>length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36" w:author="Administrador" w:date="2017-02-08T12:19:00Z"/>
          <w:color w:val="000000"/>
          <w:shd w:val="clear" w:color="auto" w:fill="FFFFFF"/>
        </w:rPr>
      </w:pPr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37" w:author="Administrador" w:date="2017-02-08T12:19:00Z"/>
          <w:color w:val="000000"/>
          <w:shd w:val="clear" w:color="auto" w:fill="FFFFFF"/>
        </w:rPr>
      </w:pPr>
      <w:ins w:id="1638" w:author="Administrador" w:date="2017-02-08T12:19:00Z">
        <w:r>
          <w:rPr>
            <w:color w:val="000000"/>
            <w:shd w:val="clear" w:color="auto" w:fill="FFFFFF"/>
          </w:rPr>
          <w:t>&lt;?xml version="1.0" encoding="utf-8"?&gt;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39" w:author="Administrador" w:date="2017-02-08T12:19:00Z"/>
          <w:color w:val="000000"/>
          <w:shd w:val="clear" w:color="auto" w:fill="FFFFFF"/>
          <w:lang w:val="es-AR"/>
          <w:rPrChange w:id="1640" w:author="Administrador" w:date="2017-02-08T12:19:00Z">
            <w:rPr>
              <w:ins w:id="1641" w:author="Administrador" w:date="2017-02-08T12:19:00Z"/>
              <w:color w:val="000000"/>
              <w:shd w:val="clear" w:color="auto" w:fill="FFFFFF"/>
            </w:rPr>
          </w:rPrChange>
        </w:rPr>
      </w:pPr>
      <w:ins w:id="164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4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44" w:author="Administrador" w:date="2017-02-08T12:19:00Z">
              <w:rPr>
                <w:color w:val="000000"/>
                <w:shd w:val="clear" w:color="auto" w:fill="FFFFFF"/>
              </w:rPr>
            </w:rPrChange>
          </w:rPr>
          <w:t>respuestaEntrega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4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4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4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="http://microsoft.com/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48" w:author="Administrador" w:date="2017-02-08T12:19:00Z">
              <w:rPr>
                <w:color w:val="000000"/>
                <w:shd w:val="clear" w:color="auto" w:fill="FFFFFF"/>
              </w:rPr>
            </w:rPrChange>
          </w:rPr>
          <w:t>webservices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49" w:author="Administrador" w:date="2017-02-08T12:19:00Z">
              <w:rPr>
                <w:color w:val="000000"/>
                <w:shd w:val="clear" w:color="auto" w:fill="FFFFFF"/>
              </w:rPr>
            </w:rPrChange>
          </w:rPr>
          <w:t>/"&gt;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50" w:author="Administrador" w:date="2017-02-08T12:19:00Z"/>
          <w:color w:val="000000"/>
          <w:shd w:val="clear" w:color="auto" w:fill="FFFFFF"/>
          <w:lang w:val="es-AR"/>
          <w:rPrChange w:id="1651" w:author="Administrador" w:date="2017-02-08T12:19:00Z">
            <w:rPr>
              <w:ins w:id="1652" w:author="Administrador" w:date="2017-02-08T12:19:00Z"/>
              <w:color w:val="000000"/>
              <w:shd w:val="clear" w:color="auto" w:fill="FFFFFF"/>
            </w:rPr>
          </w:rPrChange>
        </w:rPr>
      </w:pPr>
      <w:ins w:id="165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5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55" w:author="Administrador" w:date="2017-02-08T12:19:00Z">
              <w:rPr>
                <w:color w:val="000000"/>
                <w:shd w:val="clear" w:color="auto" w:fill="FFFFFF"/>
              </w:rPr>
            </w:rPrChange>
          </w:rPr>
          <w:t>codigoResultado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5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5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58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165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6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61" w:author="Administrador" w:date="2017-02-08T12:19:00Z">
              <w:rPr>
                <w:color w:val="000000"/>
                <w:shd w:val="clear" w:color="auto" w:fill="FFFFFF"/>
              </w:rPr>
            </w:rPrChange>
          </w:rPr>
          <w:t>codigoResultado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62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63" w:author="Administrador" w:date="2017-02-08T12:19:00Z"/>
          <w:color w:val="000000"/>
          <w:shd w:val="clear" w:color="auto" w:fill="FFFFFF"/>
          <w:lang w:val="es-AR"/>
          <w:rPrChange w:id="1664" w:author="Administrador" w:date="2017-02-08T12:19:00Z">
            <w:rPr>
              <w:ins w:id="1665" w:author="Administrador" w:date="2017-02-08T12:19:00Z"/>
              <w:color w:val="000000"/>
              <w:shd w:val="clear" w:color="auto" w:fill="FFFFFF"/>
            </w:rPr>
          </w:rPrChange>
        </w:rPr>
      </w:pPr>
      <w:ins w:id="166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6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&lt;descargas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6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69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70" w:author="Administrador" w:date="2017-02-08T12:19:00Z"/>
          <w:color w:val="000000"/>
          <w:shd w:val="clear" w:color="auto" w:fill="FFFFFF"/>
        </w:rPr>
      </w:pPr>
      <w:ins w:id="167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7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brutodest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&lt;/brutodest&gt;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73" w:author="Administrador" w:date="2017-02-08T12:19:00Z"/>
          <w:color w:val="000000"/>
          <w:shd w:val="clear" w:color="auto" w:fill="FFFFFF"/>
          <w:lang w:val="es-AR"/>
          <w:rPrChange w:id="1674" w:author="Administrador" w:date="2017-02-08T12:19:00Z">
            <w:rPr>
              <w:ins w:id="1675" w:author="Administrador" w:date="2017-02-08T12:19:00Z"/>
              <w:color w:val="000000"/>
              <w:shd w:val="clear" w:color="auto" w:fill="FFFFFF"/>
            </w:rPr>
          </w:rPrChange>
        </w:rPr>
      </w:pPr>
      <w:ins w:id="1676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167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78" w:author="Administrador" w:date="2017-02-08T12:19:00Z">
              <w:rPr>
                <w:color w:val="000000"/>
                <w:shd w:val="clear" w:color="auto" w:fill="FFFFFF"/>
              </w:rPr>
            </w:rPrChange>
          </w:rPr>
          <w:t>CPoriginal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7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8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8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68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68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&lt;/CPoriginal&gt;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84" w:author="Administrador" w:date="2017-02-08T12:19:00Z"/>
          <w:color w:val="000000"/>
          <w:shd w:val="clear" w:color="auto" w:fill="FFFFFF"/>
          <w:lang w:val="es-AR"/>
          <w:rPrChange w:id="1685" w:author="Administrador" w:date="2017-02-08T12:19:00Z">
            <w:rPr>
              <w:ins w:id="1686" w:author="Administrador" w:date="2017-02-08T12:19:00Z"/>
              <w:color w:val="000000"/>
              <w:shd w:val="clear" w:color="auto" w:fill="FFFFFF"/>
            </w:rPr>
          </w:rPrChange>
        </w:rPr>
      </w:pPr>
      <w:ins w:id="168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8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&lt;calidad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8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9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69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69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&lt;/calidad&gt;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693" w:author="Administrador" w:date="2017-02-08T12:19:00Z"/>
          <w:color w:val="000000"/>
          <w:shd w:val="clear" w:color="auto" w:fill="FFFFFF"/>
          <w:lang w:val="es-AR"/>
          <w:rPrChange w:id="1694" w:author="Administrador" w:date="2017-02-08T12:19:00Z">
            <w:rPr>
              <w:ins w:id="1695" w:author="Administrador" w:date="2017-02-08T12:19:00Z"/>
              <w:color w:val="000000"/>
              <w:shd w:val="clear" w:color="auto" w:fill="FFFFFF"/>
            </w:rPr>
          </w:rPrChange>
        </w:rPr>
      </w:pPr>
      <w:ins w:id="169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69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698" w:author="Administrador" w:date="2017-02-08T12:19:00Z">
              <w:rPr>
                <w:color w:val="000000"/>
                <w:shd w:val="clear" w:color="auto" w:fill="FFFFFF"/>
              </w:rPr>
            </w:rPrChange>
          </w:rPr>
          <w:t>cartaporte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69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0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0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02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0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&lt;/cartaporte&gt;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04" w:author="Administrador" w:date="2017-02-08T12:19:00Z"/>
          <w:color w:val="000000"/>
          <w:shd w:val="clear" w:color="auto" w:fill="FFFFFF"/>
          <w:lang w:val="es-AR"/>
          <w:rPrChange w:id="1705" w:author="Administrador" w:date="2017-02-08T12:19:00Z">
            <w:rPr>
              <w:ins w:id="1706" w:author="Administrador" w:date="2017-02-08T12:19:00Z"/>
              <w:color w:val="000000"/>
              <w:shd w:val="clear" w:color="auto" w:fill="FFFFFF"/>
            </w:rPr>
          </w:rPrChange>
        </w:rPr>
      </w:pPr>
      <w:ins w:id="170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0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09" w:author="Administrador" w:date="2017-02-08T12:19:00Z">
              <w:rPr>
                <w:color w:val="000000"/>
                <w:shd w:val="clear" w:color="auto" w:fill="FFFFFF"/>
              </w:rPr>
            </w:rPrChange>
          </w:rPr>
          <w:t>codmerca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1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1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1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13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1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&lt;/codmerca&gt;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15" w:author="Administrador" w:date="2017-02-08T12:19:00Z"/>
          <w:color w:val="000000"/>
          <w:shd w:val="clear" w:color="auto" w:fill="FFFFFF"/>
          <w:lang w:val="es-AR"/>
          <w:rPrChange w:id="1716" w:author="Administrador" w:date="2017-02-08T12:19:00Z">
            <w:rPr>
              <w:ins w:id="1717" w:author="Administrador" w:date="2017-02-08T12:19:00Z"/>
              <w:color w:val="000000"/>
              <w:shd w:val="clear" w:color="auto" w:fill="FFFFFF"/>
            </w:rPr>
          </w:rPrChange>
        </w:rPr>
      </w:pPr>
      <w:ins w:id="171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1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20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codonccalocalidadpuerto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2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2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2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2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2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&lt;/codonccalocalidadpuerto&gt;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26" w:author="Administrador" w:date="2017-02-08T12:19:00Z"/>
          <w:color w:val="000000"/>
          <w:shd w:val="clear" w:color="auto" w:fill="FFFFFF"/>
          <w:lang w:val="es-AR"/>
          <w:rPrChange w:id="1727" w:author="Administrador" w:date="2017-02-08T12:19:00Z">
            <w:rPr>
              <w:ins w:id="1728" w:author="Administrador" w:date="2017-02-08T12:19:00Z"/>
              <w:color w:val="000000"/>
              <w:shd w:val="clear" w:color="auto" w:fill="FFFFFF"/>
            </w:rPr>
          </w:rPrChange>
        </w:rPr>
      </w:pPr>
      <w:ins w:id="172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3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31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3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3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3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35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3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37" w:author="Administrador" w:date="2017-02-08T12:19:00Z"/>
          <w:color w:val="000000"/>
          <w:shd w:val="clear" w:color="auto" w:fill="FFFFFF"/>
          <w:lang w:val="es-AR"/>
          <w:rPrChange w:id="1738" w:author="Administrador" w:date="2017-02-08T12:19:00Z">
            <w:rPr>
              <w:ins w:id="1739" w:author="Administrador" w:date="2017-02-08T12:19:00Z"/>
              <w:color w:val="000000"/>
              <w:shd w:val="clear" w:color="auto" w:fill="FFFFFF"/>
            </w:rPr>
          </w:rPrChange>
        </w:rPr>
      </w:pPr>
      <w:ins w:id="174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4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42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4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4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4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46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4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48" w:author="Administrador" w:date="2017-02-08T12:19:00Z"/>
          <w:color w:val="000000"/>
          <w:shd w:val="clear" w:color="auto" w:fill="FFFFFF"/>
          <w:lang w:val="es-AR"/>
          <w:rPrChange w:id="1749" w:author="Administrador" w:date="2017-02-08T12:19:00Z">
            <w:rPr>
              <w:ins w:id="1750" w:author="Administrador" w:date="2017-02-08T12:19:00Z"/>
              <w:color w:val="000000"/>
              <w:shd w:val="clear" w:color="auto" w:fill="FFFFFF"/>
            </w:rPr>
          </w:rPrChange>
        </w:rPr>
      </w:pPr>
      <w:ins w:id="175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5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53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5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5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5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57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5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59" w:author="Administrador" w:date="2017-02-08T12:19:00Z"/>
          <w:color w:val="000000"/>
          <w:shd w:val="clear" w:color="auto" w:fill="FFFFFF"/>
          <w:lang w:val="es-AR"/>
          <w:rPrChange w:id="1760" w:author="Administrador" w:date="2017-02-08T12:19:00Z">
            <w:rPr>
              <w:ins w:id="1761" w:author="Administrador" w:date="2017-02-08T12:19:00Z"/>
              <w:color w:val="000000"/>
              <w:shd w:val="clear" w:color="auto" w:fill="FFFFFF"/>
            </w:rPr>
          </w:rPrChange>
        </w:rPr>
      </w:pPr>
      <w:ins w:id="176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6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64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6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6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6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68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176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70" w:author="Administrador" w:date="2017-02-08T12:19:00Z"/>
          <w:color w:val="000000"/>
          <w:shd w:val="clear" w:color="auto" w:fill="FFFFFF"/>
          <w:lang w:val="es-AR"/>
          <w:rPrChange w:id="1771" w:author="Administrador" w:date="2017-02-08T12:19:00Z">
            <w:rPr>
              <w:ins w:id="1772" w:author="Administrador" w:date="2017-02-08T12:19:00Z"/>
              <w:color w:val="000000"/>
              <w:shd w:val="clear" w:color="auto" w:fill="FFFFFF"/>
            </w:rPr>
          </w:rPrChange>
        </w:rPr>
      </w:pPr>
      <w:ins w:id="177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7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75" w:author="Administrador" w:date="2017-02-08T12:19:00Z">
              <w:rPr>
                <w:color w:val="000000"/>
                <w:shd w:val="clear" w:color="auto" w:fill="FFFFFF"/>
              </w:rPr>
            </w:rPrChange>
          </w:rPr>
          <w:t>codpostalprocedencia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7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7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7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7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78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&lt;/codpostalprocedencia&gt;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81" w:author="Administrador" w:date="2017-02-08T12:19:00Z"/>
          <w:color w:val="000000"/>
          <w:shd w:val="clear" w:color="auto" w:fill="FFFFFF"/>
          <w:lang w:val="es-AR"/>
          <w:rPrChange w:id="1782" w:author="Administrador" w:date="2017-02-08T12:19:00Z">
            <w:rPr>
              <w:ins w:id="1783" w:author="Administrador" w:date="2017-02-08T12:19:00Z"/>
              <w:color w:val="000000"/>
              <w:shd w:val="clear" w:color="auto" w:fill="FFFFFF"/>
            </w:rPr>
          </w:rPrChange>
        </w:rPr>
      </w:pPr>
      <w:ins w:id="178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8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&lt;contrato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8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8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8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78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&lt;/contrato&gt;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90" w:author="Administrador" w:date="2017-02-08T12:19:00Z"/>
          <w:color w:val="000000"/>
          <w:shd w:val="clear" w:color="auto" w:fill="FFFFFF"/>
          <w:lang w:val="es-AR"/>
          <w:rPrChange w:id="1791" w:author="Administrador" w:date="2017-02-08T12:19:00Z">
            <w:rPr>
              <w:ins w:id="1792" w:author="Administrador" w:date="2017-02-08T12:19:00Z"/>
              <w:color w:val="000000"/>
              <w:shd w:val="clear" w:color="auto" w:fill="FFFFFF"/>
            </w:rPr>
          </w:rPrChange>
        </w:rPr>
      </w:pPr>
      <w:ins w:id="179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79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&lt;cosecha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79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79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79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79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&lt;/cosecha&gt;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799" w:author="Administrador" w:date="2017-02-08T12:19:00Z"/>
          <w:color w:val="000000"/>
          <w:shd w:val="clear" w:color="auto" w:fill="FFFFFF"/>
          <w:lang w:val="es-AR"/>
          <w:rPrChange w:id="1800" w:author="Administrador" w:date="2017-02-08T12:19:00Z">
            <w:rPr>
              <w:ins w:id="1801" w:author="Administrador" w:date="2017-02-08T12:19:00Z"/>
              <w:color w:val="000000"/>
              <w:shd w:val="clear" w:color="auto" w:fill="FFFFFF"/>
            </w:rPr>
          </w:rPrChange>
        </w:rPr>
      </w:pPr>
      <w:ins w:id="180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0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04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cuitcorredor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0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0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0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0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80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&lt;/cuitcorredor&gt;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10" w:author="Administrador" w:date="2017-02-08T12:19:00Z"/>
          <w:color w:val="000000"/>
          <w:shd w:val="clear" w:color="auto" w:fill="FFFFFF"/>
          <w:lang w:val="es-AR"/>
          <w:rPrChange w:id="1811" w:author="Administrador" w:date="2017-02-08T12:19:00Z">
            <w:rPr>
              <w:ins w:id="1812" w:author="Administrador" w:date="2017-02-08T12:19:00Z"/>
              <w:color w:val="000000"/>
              <w:shd w:val="clear" w:color="auto" w:fill="FFFFFF"/>
            </w:rPr>
          </w:rPrChange>
        </w:rPr>
      </w:pPr>
      <w:ins w:id="181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1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15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cuitentregador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1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1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1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1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82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&lt;/cuitentregador&gt;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21" w:author="Administrador" w:date="2017-02-08T12:19:00Z"/>
          <w:color w:val="000000"/>
          <w:shd w:val="clear" w:color="auto" w:fill="FFFFFF"/>
        </w:rPr>
      </w:pPr>
      <w:ins w:id="182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2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&lt;/cuitexport&gt;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24" w:author="Administrador" w:date="2017-02-08T12:19:00Z"/>
          <w:color w:val="000000"/>
          <w:shd w:val="clear" w:color="auto" w:fill="FFFFFF"/>
          <w:lang w:val="es-AR"/>
          <w:rPrChange w:id="1825" w:author="Administrador" w:date="2017-02-08T12:19:00Z">
            <w:rPr>
              <w:ins w:id="1826" w:author="Administrador" w:date="2017-02-08T12:19:00Z"/>
              <w:color w:val="000000"/>
              <w:shd w:val="clear" w:color="auto" w:fill="FFFFFF"/>
            </w:rPr>
          </w:rPrChange>
        </w:rPr>
      </w:pPr>
      <w:ins w:id="1827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182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29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cuitinter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3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3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3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3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83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&lt;/cuitinter&gt;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35" w:author="Administrador" w:date="2017-02-08T12:19:00Z"/>
          <w:color w:val="000000"/>
          <w:shd w:val="clear" w:color="auto" w:fill="FFFFFF"/>
          <w:lang w:val="es-AR"/>
          <w:rPrChange w:id="1836" w:author="Administrador" w:date="2017-02-08T12:19:00Z">
            <w:rPr>
              <w:ins w:id="1837" w:author="Administrador" w:date="2017-02-08T12:19:00Z"/>
              <w:color w:val="000000"/>
              <w:shd w:val="clear" w:color="auto" w:fill="FFFFFF"/>
            </w:rPr>
          </w:rPrChange>
        </w:rPr>
      </w:pPr>
      <w:ins w:id="183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3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40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4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4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4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4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84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&lt;/cuitpuerto&gt;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46" w:author="Administrador" w:date="2017-02-08T12:19:00Z"/>
          <w:color w:val="000000"/>
          <w:shd w:val="clear" w:color="auto" w:fill="FFFFFF"/>
        </w:rPr>
      </w:pPr>
      <w:ins w:id="184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4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49" w:author="Administrador" w:date="2017-02-08T12:19:00Z"/>
          <w:color w:val="000000"/>
          <w:shd w:val="clear" w:color="auto" w:fill="FFFFFF"/>
          <w:lang w:val="es-AR"/>
          <w:rPrChange w:id="1850" w:author="Administrador" w:date="2017-02-08T12:19:00Z">
            <w:rPr>
              <w:ins w:id="1851" w:author="Administrador" w:date="2017-02-08T12:19:00Z"/>
              <w:color w:val="000000"/>
              <w:shd w:val="clear" w:color="auto" w:fill="FFFFFF"/>
            </w:rPr>
          </w:rPrChange>
        </w:rPr>
      </w:pPr>
      <w:ins w:id="1852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185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54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cuitremitente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5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5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5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5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85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&lt;/cuitremitente&gt;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60" w:author="Administrador" w:date="2017-02-08T12:19:00Z"/>
          <w:color w:val="000000"/>
          <w:shd w:val="clear" w:color="auto" w:fill="FFFFFF"/>
        </w:rPr>
      </w:pPr>
      <w:ins w:id="186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6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cuittitu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&lt;/cuittitu&gt;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63" w:author="Administrador" w:date="2017-02-08T12:19:00Z"/>
          <w:color w:val="000000"/>
          <w:shd w:val="clear" w:color="auto" w:fill="FFFFFF"/>
          <w:lang w:val="es-AR"/>
          <w:rPrChange w:id="1864" w:author="Administrador" w:date="2017-02-08T12:19:00Z">
            <w:rPr>
              <w:ins w:id="1865" w:author="Administrador" w:date="2017-02-08T12:19:00Z"/>
              <w:color w:val="000000"/>
              <w:shd w:val="clear" w:color="auto" w:fill="FFFFFF"/>
            </w:rPr>
          </w:rPrChange>
        </w:rPr>
      </w:pPr>
      <w:ins w:id="1866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186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&lt;entregador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6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6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7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87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&lt;/entregador&gt;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72" w:author="Administrador" w:date="2017-02-08T12:19:00Z"/>
          <w:color w:val="000000"/>
          <w:shd w:val="clear" w:color="auto" w:fill="FFFFFF"/>
          <w:lang w:val="es-AR"/>
          <w:rPrChange w:id="1873" w:author="Administrador" w:date="2017-02-08T12:19:00Z">
            <w:rPr>
              <w:ins w:id="1874" w:author="Administrador" w:date="2017-02-08T12:19:00Z"/>
              <w:color w:val="000000"/>
              <w:shd w:val="clear" w:color="auto" w:fill="FFFFFF"/>
            </w:rPr>
          </w:rPrChange>
        </w:rPr>
      </w:pPr>
      <w:ins w:id="187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7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77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7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8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81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188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83" w:author="Administrador" w:date="2017-02-08T12:19:00Z"/>
          <w:color w:val="000000"/>
          <w:shd w:val="clear" w:color="auto" w:fill="FFFFFF"/>
          <w:lang w:val="es-AR"/>
          <w:rPrChange w:id="1884" w:author="Administrador" w:date="2017-02-08T12:19:00Z">
            <w:rPr>
              <w:ins w:id="1885" w:author="Administrador" w:date="2017-02-08T12:19:00Z"/>
              <w:color w:val="000000"/>
              <w:shd w:val="clear" w:color="auto" w:fill="FFFFFF"/>
            </w:rPr>
          </w:rPrChange>
        </w:rPr>
      </w:pPr>
      <w:ins w:id="188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8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88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fechaposicion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8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9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89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892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189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&lt;/fechaposicion&gt;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894" w:author="Administrador" w:date="2017-02-08T12:19:00Z"/>
          <w:color w:val="000000"/>
          <w:shd w:val="clear" w:color="auto" w:fill="FFFFFF"/>
          <w:lang w:val="es-AR"/>
          <w:rPrChange w:id="1895" w:author="Administrador" w:date="2017-02-08T12:19:00Z">
            <w:rPr>
              <w:ins w:id="1896" w:author="Administrador" w:date="2017-02-08T12:19:00Z"/>
              <w:color w:val="000000"/>
              <w:shd w:val="clear" w:color="auto" w:fill="FFFFFF"/>
            </w:rPr>
          </w:rPrChange>
        </w:rPr>
      </w:pPr>
      <w:ins w:id="189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89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899" w:author="Administrador" w:date="2017-02-08T12:19:00Z">
              <w:rPr>
                <w:color w:val="000000"/>
                <w:shd w:val="clear" w:color="auto" w:fill="FFFFFF"/>
              </w:rPr>
            </w:rPrChange>
          </w:rPr>
          <w:t>horadescarga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0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0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0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90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90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&lt;/horadescarga&gt;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05" w:author="Administrador" w:date="2017-02-08T12:19:00Z"/>
          <w:color w:val="000000"/>
          <w:shd w:val="clear" w:color="auto" w:fill="FFFFFF"/>
          <w:lang w:val="es-AR"/>
          <w:rPrChange w:id="1906" w:author="Administrador" w:date="2017-02-08T12:19:00Z">
            <w:rPr>
              <w:ins w:id="1907" w:author="Administrador" w:date="2017-02-08T12:19:00Z"/>
              <w:color w:val="000000"/>
              <w:shd w:val="clear" w:color="auto" w:fill="FFFFFF"/>
            </w:rPr>
          </w:rPrChange>
        </w:rPr>
      </w:pPr>
      <w:ins w:id="190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0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&lt;intermediario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1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1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191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191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&lt;/intermediario&gt;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14" w:author="Administrador" w:date="2017-02-08T12:19:00Z"/>
          <w:color w:val="000000"/>
          <w:shd w:val="clear" w:color="auto" w:fill="FFFFFF"/>
          <w:lang w:val="es-AR"/>
          <w:rPrChange w:id="1915" w:author="Administrador" w:date="2017-02-08T12:19:00Z">
            <w:rPr>
              <w:ins w:id="1916" w:author="Administrador" w:date="2017-02-08T12:19:00Z"/>
              <w:color w:val="000000"/>
              <w:shd w:val="clear" w:color="auto" w:fill="FFFFFF"/>
            </w:rPr>
          </w:rPrChange>
        </w:rPr>
      </w:pPr>
      <w:ins w:id="191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1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19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2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2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2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23" w:author="Administrador" w:date="2017-02-08T12:19:00Z"/>
          <w:color w:val="000000"/>
          <w:shd w:val="clear" w:color="auto" w:fill="FFFFFF"/>
          <w:lang w:val="es-AR"/>
          <w:rPrChange w:id="1924" w:author="Administrador" w:date="2017-02-08T12:19:00Z">
            <w:rPr>
              <w:ins w:id="1925" w:author="Administrador" w:date="2017-02-08T12:19:00Z"/>
              <w:color w:val="000000"/>
              <w:shd w:val="clear" w:color="auto" w:fill="FFFFFF"/>
            </w:rPr>
          </w:rPrChange>
        </w:rPr>
      </w:pPr>
      <w:ins w:id="192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2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28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29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30" w:author="Administrador" w:date="2017-02-08T12:19:00Z"/>
          <w:color w:val="000000"/>
          <w:shd w:val="clear" w:color="auto" w:fill="FFFFFF"/>
          <w:lang w:val="es-AR"/>
          <w:rPrChange w:id="1931" w:author="Administrador" w:date="2017-02-08T12:19:00Z">
            <w:rPr>
              <w:ins w:id="1932" w:author="Administrador" w:date="2017-02-08T12:19:00Z"/>
              <w:color w:val="000000"/>
              <w:shd w:val="clear" w:color="auto" w:fill="FFFFFF"/>
            </w:rPr>
          </w:rPrChange>
        </w:rPr>
      </w:pPr>
      <w:ins w:id="193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3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&lt;rubro&gt;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193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3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&lt;/rubro&gt;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37" w:author="Administrador" w:date="2017-02-08T12:19:00Z"/>
          <w:color w:val="000000"/>
          <w:shd w:val="clear" w:color="auto" w:fill="FFFFFF"/>
          <w:lang w:val="es-AR"/>
          <w:rPrChange w:id="1938" w:author="Administrador" w:date="2017-02-08T12:19:00Z">
            <w:rPr>
              <w:ins w:id="1939" w:author="Administrador" w:date="2017-02-08T12:19:00Z"/>
              <w:color w:val="000000"/>
              <w:shd w:val="clear" w:color="auto" w:fill="FFFFFF"/>
            </w:rPr>
          </w:rPrChange>
        </w:rPr>
      </w:pPr>
      <w:ins w:id="194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4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42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43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194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4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46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47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48" w:author="Administrador" w:date="2017-02-08T12:19:00Z"/>
          <w:color w:val="000000"/>
          <w:shd w:val="clear" w:color="auto" w:fill="FFFFFF"/>
          <w:lang w:val="es-AR"/>
          <w:rPrChange w:id="1949" w:author="Administrador" w:date="2017-02-08T12:19:00Z">
            <w:rPr>
              <w:ins w:id="1950" w:author="Administrador" w:date="2017-02-08T12:19:00Z"/>
              <w:color w:val="000000"/>
              <w:shd w:val="clear" w:color="auto" w:fill="FFFFFF"/>
            </w:rPr>
          </w:rPrChange>
        </w:rPr>
      </w:pPr>
      <w:ins w:id="195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5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53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54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1955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195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57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58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59" w:author="Administrador" w:date="2017-02-08T12:19:00Z"/>
          <w:color w:val="000000"/>
          <w:shd w:val="clear" w:color="auto" w:fill="FFFFFF"/>
          <w:lang w:val="es-AR"/>
          <w:rPrChange w:id="1960" w:author="Administrador" w:date="2017-02-08T12:19:00Z">
            <w:rPr>
              <w:ins w:id="1961" w:author="Administrador" w:date="2017-02-08T12:19:00Z"/>
              <w:color w:val="000000"/>
              <w:shd w:val="clear" w:color="auto" w:fill="FFFFFF"/>
            </w:rPr>
          </w:rPrChange>
        </w:rPr>
      </w:pPr>
      <w:ins w:id="196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6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64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65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1966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196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68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69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70" w:author="Administrador" w:date="2017-02-08T12:19:00Z"/>
          <w:color w:val="000000"/>
          <w:shd w:val="clear" w:color="auto" w:fill="FFFFFF"/>
          <w:lang w:val="es-AR"/>
          <w:rPrChange w:id="1971" w:author="Administrador" w:date="2017-02-08T12:19:00Z">
            <w:rPr>
              <w:ins w:id="1972" w:author="Administrador" w:date="2017-02-08T12:19:00Z"/>
              <w:color w:val="000000"/>
              <w:shd w:val="clear" w:color="auto" w:fill="FFFFFF"/>
            </w:rPr>
          </w:rPrChange>
        </w:rPr>
      </w:pPr>
      <w:ins w:id="197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7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75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7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77" w:author="Administrador" w:date="2017-02-08T12:19:00Z"/>
          <w:color w:val="000000"/>
          <w:shd w:val="clear" w:color="auto" w:fill="FFFFFF"/>
          <w:lang w:val="es-AR"/>
          <w:rPrChange w:id="1978" w:author="Administrador" w:date="2017-02-08T12:19:00Z">
            <w:rPr>
              <w:ins w:id="1979" w:author="Administrador" w:date="2017-02-08T12:19:00Z"/>
              <w:color w:val="000000"/>
              <w:shd w:val="clear" w:color="auto" w:fill="FFFFFF"/>
            </w:rPr>
          </w:rPrChange>
        </w:rPr>
      </w:pPr>
      <w:ins w:id="198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8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82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83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84" w:author="Administrador" w:date="2017-02-08T12:19:00Z"/>
          <w:color w:val="000000"/>
          <w:shd w:val="clear" w:color="auto" w:fill="FFFFFF"/>
          <w:lang w:val="es-AR"/>
          <w:rPrChange w:id="1985" w:author="Administrador" w:date="2017-02-08T12:19:00Z">
            <w:rPr>
              <w:ins w:id="1986" w:author="Administrador" w:date="2017-02-08T12:19:00Z"/>
              <w:color w:val="000000"/>
              <w:shd w:val="clear" w:color="auto" w:fill="FFFFFF"/>
            </w:rPr>
          </w:rPrChange>
        </w:rPr>
      </w:pPr>
      <w:ins w:id="198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8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&lt;rubro&gt;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198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9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&lt;/rubro&gt;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1991" w:author="Administrador" w:date="2017-02-08T12:19:00Z"/>
          <w:color w:val="000000"/>
          <w:shd w:val="clear" w:color="auto" w:fill="FFFFFF"/>
          <w:lang w:val="es-AR"/>
          <w:rPrChange w:id="1992" w:author="Administrador" w:date="2017-02-08T12:19:00Z">
            <w:rPr>
              <w:ins w:id="1993" w:author="Administrador" w:date="2017-02-08T12:19:00Z"/>
              <w:color w:val="000000"/>
              <w:shd w:val="clear" w:color="auto" w:fill="FFFFFF"/>
            </w:rPr>
          </w:rPrChange>
        </w:rPr>
      </w:pPr>
      <w:ins w:id="199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199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1996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97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1998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199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00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01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02" w:author="Administrador" w:date="2017-02-08T12:19:00Z"/>
          <w:color w:val="000000"/>
          <w:shd w:val="clear" w:color="auto" w:fill="FFFFFF"/>
          <w:lang w:val="es-AR"/>
          <w:rPrChange w:id="2003" w:author="Administrador" w:date="2017-02-08T12:19:00Z">
            <w:rPr>
              <w:ins w:id="2004" w:author="Administrador" w:date="2017-02-08T12:19:00Z"/>
              <w:color w:val="000000"/>
              <w:shd w:val="clear" w:color="auto" w:fill="FFFFFF"/>
            </w:rPr>
          </w:rPrChange>
        </w:rPr>
      </w:pPr>
      <w:ins w:id="200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0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07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08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2009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201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11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12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13" w:author="Administrador" w:date="2017-02-08T12:19:00Z"/>
          <w:color w:val="000000"/>
          <w:shd w:val="clear" w:color="auto" w:fill="FFFFFF"/>
          <w:lang w:val="es-AR"/>
          <w:rPrChange w:id="2014" w:author="Administrador" w:date="2017-02-08T12:19:00Z">
            <w:rPr>
              <w:ins w:id="2015" w:author="Administrador" w:date="2017-02-08T12:19:00Z"/>
              <w:color w:val="000000"/>
              <w:shd w:val="clear" w:color="auto" w:fill="FFFFFF"/>
            </w:rPr>
          </w:rPrChange>
        </w:rPr>
      </w:pPr>
      <w:ins w:id="201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1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18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19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2020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202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22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23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24" w:author="Administrador" w:date="2017-02-08T12:19:00Z"/>
          <w:color w:val="000000"/>
          <w:shd w:val="clear" w:color="auto" w:fill="FFFFFF"/>
          <w:lang w:val="es-AR"/>
          <w:rPrChange w:id="2025" w:author="Administrador" w:date="2017-02-08T12:19:00Z">
            <w:rPr>
              <w:ins w:id="2026" w:author="Administrador" w:date="2017-02-08T12:19:00Z"/>
              <w:color w:val="000000"/>
              <w:shd w:val="clear" w:color="auto" w:fill="FFFFFF"/>
            </w:rPr>
          </w:rPrChange>
        </w:rPr>
      </w:pPr>
      <w:ins w:id="202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2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29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30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31" w:author="Administrador" w:date="2017-02-08T12:19:00Z"/>
          <w:color w:val="000000"/>
          <w:shd w:val="clear" w:color="auto" w:fill="FFFFFF"/>
          <w:lang w:val="es-AR"/>
          <w:rPrChange w:id="2032" w:author="Administrador" w:date="2017-02-08T12:19:00Z">
            <w:rPr>
              <w:ins w:id="2033" w:author="Administrador" w:date="2017-02-08T12:19:00Z"/>
              <w:color w:val="000000"/>
              <w:shd w:val="clear" w:color="auto" w:fill="FFFFFF"/>
            </w:rPr>
          </w:rPrChange>
        </w:rPr>
      </w:pPr>
      <w:ins w:id="203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3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36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37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38" w:author="Administrador" w:date="2017-02-08T12:19:00Z"/>
          <w:color w:val="000000"/>
          <w:shd w:val="clear" w:color="auto" w:fill="FFFFFF"/>
          <w:lang w:val="es-AR"/>
          <w:rPrChange w:id="2039" w:author="Administrador" w:date="2017-02-08T12:19:00Z">
            <w:rPr>
              <w:ins w:id="2040" w:author="Administrador" w:date="2017-02-08T12:19:00Z"/>
              <w:color w:val="000000"/>
              <w:shd w:val="clear" w:color="auto" w:fill="FFFFFF"/>
            </w:rPr>
          </w:rPrChange>
        </w:rPr>
      </w:pPr>
      <w:ins w:id="204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4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43" w:author="Administrador" w:date="2017-02-08T12:19:00Z">
              <w:rPr>
                <w:color w:val="000000"/>
                <w:shd w:val="clear" w:color="auto" w:fill="FFFFFF"/>
              </w:rPr>
            </w:rPrChange>
          </w:rPr>
          <w:t>localidaddestino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4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4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4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04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04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&lt;/localidaddestino&gt;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49" w:author="Administrador" w:date="2017-02-08T12:19:00Z"/>
          <w:color w:val="000000"/>
          <w:shd w:val="clear" w:color="auto" w:fill="FFFFFF"/>
          <w:lang w:val="es-AR"/>
          <w:rPrChange w:id="2050" w:author="Administrador" w:date="2017-02-08T12:19:00Z">
            <w:rPr>
              <w:ins w:id="2051" w:author="Administrador" w:date="2017-02-08T12:19:00Z"/>
              <w:color w:val="000000"/>
              <w:shd w:val="clear" w:color="auto" w:fill="FFFFFF"/>
            </w:rPr>
          </w:rPrChange>
        </w:rPr>
      </w:pPr>
      <w:ins w:id="205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5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54" w:author="Administrador" w:date="2017-02-08T12:19:00Z">
              <w:rPr>
                <w:color w:val="000000"/>
                <w:shd w:val="clear" w:color="auto" w:fill="FFFFFF"/>
              </w:rPr>
            </w:rPrChange>
          </w:rPr>
          <w:t>mercaderia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5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5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5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05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05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&lt;/mercaderia&gt;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60" w:author="Administrador" w:date="2017-02-08T12:19:00Z"/>
          <w:color w:val="000000"/>
          <w:shd w:val="clear" w:color="auto" w:fill="FFFFFF"/>
        </w:rPr>
      </w:pPr>
      <w:ins w:id="206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6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netodest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&lt;/netodest&gt;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63" w:author="Administrador" w:date="2017-02-08T12:19:00Z"/>
          <w:color w:val="000000"/>
          <w:shd w:val="clear" w:color="auto" w:fill="FFFFFF"/>
          <w:lang w:val="es-AR"/>
          <w:rPrChange w:id="2064" w:author="Administrador" w:date="2017-02-08T12:19:00Z">
            <w:rPr>
              <w:ins w:id="2065" w:author="Administrador" w:date="2017-02-08T12:19:00Z"/>
              <w:color w:val="000000"/>
              <w:shd w:val="clear" w:color="auto" w:fill="FFFFFF"/>
            </w:rPr>
          </w:rPrChange>
        </w:rPr>
      </w:pPr>
      <w:ins w:id="2066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06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68" w:author="Administrador" w:date="2017-02-08T12:19:00Z">
              <w:rPr>
                <w:color w:val="000000"/>
                <w:shd w:val="clear" w:color="auto" w:fill="FFFFFF"/>
              </w:rPr>
            </w:rPrChange>
          </w:rPr>
          <w:t>netoproc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6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7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7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072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07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&lt;/netoproc&gt;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74" w:author="Administrador" w:date="2017-02-08T12:19:00Z"/>
          <w:color w:val="000000"/>
          <w:shd w:val="clear" w:color="auto" w:fill="FFFFFF"/>
        </w:rPr>
      </w:pPr>
      <w:ins w:id="207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76" w:author="Administrador" w:date="2017-02-08T12:19:00Z">
              <w:rPr>
                <w:color w:val="000000"/>
                <w:shd w:val="clear" w:color="auto" w:fill="FFFFFF"/>
              </w:rPr>
            </w:rPrChange>
          </w:rPr>
          <w:lastRenderedPageBreak/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nomExport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&lt;/nomExport&gt;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77" w:author="Administrador" w:date="2017-02-08T12:19:00Z"/>
          <w:color w:val="000000"/>
          <w:shd w:val="clear" w:color="auto" w:fill="FFFFFF"/>
        </w:rPr>
      </w:pPr>
      <w:ins w:id="2078" w:author="Administrador" w:date="2017-02-08T12:19:00Z">
        <w:r>
          <w:rPr>
            <w:color w:val="000000"/>
            <w:shd w:val="clear" w:color="auto" w:fill="FFFFFF"/>
          </w:rPr>
          <w:t xml:space="preserve">    &lt;</w:t>
        </w:r>
        <w:proofErr w:type="spellStart"/>
        <w:r>
          <w:rPr>
            <w:color w:val="000000"/>
            <w:shd w:val="clear" w:color="auto" w:fill="FFFFFF"/>
          </w:rPr>
          <w:t>nomRemic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79" w:author="Administrador" w:date="2017-02-08T12:19:00Z"/>
          <w:color w:val="000000"/>
          <w:shd w:val="clear" w:color="auto" w:fill="FFFFFF"/>
          <w:lang w:val="es-AR"/>
          <w:rPrChange w:id="2080" w:author="Administrador" w:date="2017-02-08T12:19:00Z">
            <w:rPr>
              <w:ins w:id="2081" w:author="Administrador" w:date="2017-02-08T12:19:00Z"/>
              <w:color w:val="000000"/>
              <w:shd w:val="clear" w:color="auto" w:fill="FFFFFF"/>
            </w:rPr>
          </w:rPrChange>
        </w:rPr>
      </w:pPr>
      <w:ins w:id="2082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08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84" w:author="Administrador" w:date="2017-02-08T12:19:00Z">
              <w:rPr>
                <w:color w:val="000000"/>
                <w:shd w:val="clear" w:color="auto" w:fill="FFFFFF"/>
              </w:rPr>
            </w:rPrChange>
          </w:rPr>
          <w:t>nomcorre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8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8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8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08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08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&lt;/nomcorre&gt;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090" w:author="Administrador" w:date="2017-02-08T12:19:00Z"/>
          <w:color w:val="000000"/>
          <w:shd w:val="clear" w:color="auto" w:fill="FFFFFF"/>
          <w:lang w:val="es-AR"/>
          <w:rPrChange w:id="2091" w:author="Administrador" w:date="2017-02-08T12:19:00Z">
            <w:rPr>
              <w:ins w:id="2092" w:author="Administrador" w:date="2017-02-08T12:19:00Z"/>
              <w:color w:val="000000"/>
              <w:shd w:val="clear" w:color="auto" w:fill="FFFFFF"/>
            </w:rPr>
          </w:rPrChange>
        </w:rPr>
      </w:pPr>
      <w:ins w:id="209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09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95" w:author="Administrador" w:date="2017-02-08T12:19:00Z">
              <w:rPr>
                <w:color w:val="000000"/>
                <w:shd w:val="clear" w:color="auto" w:fill="FFFFFF"/>
              </w:rPr>
            </w:rPrChange>
          </w:rPr>
          <w:t>nroRecibo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9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09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09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09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0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&lt;/nroRecibo&gt;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01" w:author="Administrador" w:date="2017-02-08T12:19:00Z"/>
          <w:color w:val="000000"/>
          <w:shd w:val="clear" w:color="auto" w:fill="FFFFFF"/>
          <w:lang w:val="es-AR"/>
          <w:rPrChange w:id="2102" w:author="Administrador" w:date="2017-02-08T12:19:00Z">
            <w:rPr>
              <w:ins w:id="2103" w:author="Administrador" w:date="2017-02-08T12:19:00Z"/>
              <w:color w:val="000000"/>
              <w:shd w:val="clear" w:color="auto" w:fill="FFFFFF"/>
            </w:rPr>
          </w:rPrChange>
        </w:rPr>
      </w:pPr>
      <w:ins w:id="210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0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&lt;observaciones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0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0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0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0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&lt;/observaciones&gt;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10" w:author="Administrador" w:date="2017-02-08T12:19:00Z"/>
          <w:color w:val="000000"/>
          <w:shd w:val="clear" w:color="auto" w:fill="FFFFFF"/>
          <w:lang w:val="es-AR"/>
          <w:rPrChange w:id="2111" w:author="Administrador" w:date="2017-02-08T12:19:00Z">
            <w:rPr>
              <w:ins w:id="2112" w:author="Administrador" w:date="2017-02-08T12:19:00Z"/>
              <w:color w:val="000000"/>
              <w:shd w:val="clear" w:color="auto" w:fill="FFFFFF"/>
            </w:rPr>
          </w:rPrChange>
        </w:rPr>
      </w:pPr>
      <w:ins w:id="211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1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&lt;observado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1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1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1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1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&lt;/observado&gt;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19" w:author="Administrador" w:date="2017-02-08T12:19:00Z"/>
          <w:color w:val="000000"/>
          <w:shd w:val="clear" w:color="auto" w:fill="FFFFFF"/>
          <w:lang w:val="es-AR"/>
          <w:rPrChange w:id="2120" w:author="Administrador" w:date="2017-02-08T12:19:00Z">
            <w:rPr>
              <w:ins w:id="2121" w:author="Administrador" w:date="2017-02-08T12:19:00Z"/>
              <w:color w:val="000000"/>
              <w:shd w:val="clear" w:color="auto" w:fill="FFFFFF"/>
            </w:rPr>
          </w:rPrChange>
        </w:rPr>
      </w:pPr>
      <w:ins w:id="212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2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&lt;patente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2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2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2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2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&lt;/patente&gt;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28" w:author="Administrador" w:date="2017-02-08T12:19:00Z"/>
          <w:color w:val="000000"/>
          <w:shd w:val="clear" w:color="auto" w:fill="FFFFFF"/>
          <w:lang w:val="es-AR"/>
          <w:rPrChange w:id="2129" w:author="Administrador" w:date="2017-02-08T12:19:00Z">
            <w:rPr>
              <w:ins w:id="2130" w:author="Administrador" w:date="2017-02-08T12:19:00Z"/>
              <w:color w:val="000000"/>
              <w:shd w:val="clear" w:color="auto" w:fill="FFFFFF"/>
            </w:rPr>
          </w:rPrChange>
        </w:rPr>
      </w:pPr>
      <w:ins w:id="213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3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&lt;procedencia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3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3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3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3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37" w:author="Administrador" w:date="2017-02-08T12:19:00Z"/>
          <w:color w:val="000000"/>
          <w:shd w:val="clear" w:color="auto" w:fill="FFFFFF"/>
          <w:lang w:val="es-AR"/>
          <w:rPrChange w:id="2138" w:author="Administrador" w:date="2017-02-08T12:19:00Z">
            <w:rPr>
              <w:ins w:id="2139" w:author="Administrador" w:date="2017-02-08T12:19:00Z"/>
              <w:color w:val="000000"/>
              <w:shd w:val="clear" w:color="auto" w:fill="FFFFFF"/>
            </w:rPr>
          </w:rPrChange>
        </w:rPr>
      </w:pPr>
      <w:ins w:id="214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4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&lt;puerto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4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4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4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4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46" w:author="Administrador" w:date="2017-02-08T12:19:00Z"/>
          <w:color w:val="000000"/>
          <w:shd w:val="clear" w:color="auto" w:fill="FFFFFF"/>
          <w:lang w:val="es-AR"/>
          <w:rPrChange w:id="2147" w:author="Administrador" w:date="2017-02-08T12:19:00Z">
            <w:rPr>
              <w:ins w:id="2148" w:author="Administrador" w:date="2017-02-08T12:19:00Z"/>
              <w:color w:val="000000"/>
              <w:shd w:val="clear" w:color="auto" w:fill="FFFFFF"/>
            </w:rPr>
          </w:rPrChange>
        </w:rPr>
      </w:pPr>
      <w:ins w:id="214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5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&lt;remitente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5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5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5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5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&lt;/remitente&gt;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55" w:author="Administrador" w:date="2017-02-08T12:19:00Z"/>
          <w:color w:val="000000"/>
          <w:shd w:val="clear" w:color="auto" w:fill="FFFFFF"/>
          <w:lang w:val="es-AR"/>
          <w:rPrChange w:id="2156" w:author="Administrador" w:date="2017-02-08T12:19:00Z">
            <w:rPr>
              <w:ins w:id="2157" w:author="Administrador" w:date="2017-02-08T12:19:00Z"/>
              <w:color w:val="000000"/>
              <w:shd w:val="clear" w:color="auto" w:fill="FFFFFF"/>
            </w:rPr>
          </w:rPrChange>
        </w:rPr>
      </w:pPr>
      <w:ins w:id="215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5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60" w:author="Administrador" w:date="2017-02-08T12:19:00Z">
              <w:rPr>
                <w:color w:val="000000"/>
                <w:shd w:val="clear" w:color="auto" w:fill="FFFFFF"/>
              </w:rPr>
            </w:rPrChange>
          </w:rPr>
          <w:t>taradest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6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6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6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6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16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&lt;/taradest&gt;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66" w:author="Administrador" w:date="2017-02-08T12:19:00Z"/>
          <w:color w:val="000000"/>
          <w:shd w:val="clear" w:color="auto" w:fill="FFFFFF"/>
          <w:lang w:val="es-AR"/>
          <w:rPrChange w:id="2167" w:author="Administrador" w:date="2017-02-08T12:19:00Z">
            <w:rPr>
              <w:ins w:id="2168" w:author="Administrador" w:date="2017-02-08T12:19:00Z"/>
              <w:color w:val="000000"/>
              <w:shd w:val="clear" w:color="auto" w:fill="FFFFFF"/>
            </w:rPr>
          </w:rPrChange>
        </w:rPr>
      </w:pPr>
      <w:ins w:id="216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7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&lt;titular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7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7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7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7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&lt;/titular&gt;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75" w:author="Administrador" w:date="2017-02-08T12:19:00Z"/>
          <w:color w:val="000000"/>
          <w:shd w:val="clear" w:color="auto" w:fill="FFFFFF"/>
          <w:lang w:val="es-AR"/>
          <w:rPrChange w:id="2176" w:author="Administrador" w:date="2017-02-08T12:19:00Z">
            <w:rPr>
              <w:ins w:id="2177" w:author="Administrador" w:date="2017-02-08T12:19:00Z"/>
              <w:color w:val="000000"/>
              <w:shd w:val="clear" w:color="auto" w:fill="FFFFFF"/>
            </w:rPr>
          </w:rPrChange>
        </w:rPr>
      </w:pPr>
      <w:ins w:id="217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7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&lt;usuario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8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8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18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18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&lt;/usuario&gt;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84" w:author="Administrador" w:date="2017-02-08T12:19:00Z"/>
          <w:color w:val="000000"/>
          <w:shd w:val="clear" w:color="auto" w:fill="FFFFFF"/>
        </w:rPr>
      </w:pPr>
      <w:ins w:id="218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8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vagon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&lt;/vagon&gt;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87" w:author="Administrador" w:date="2017-02-08T12:19:00Z"/>
          <w:color w:val="000000"/>
          <w:shd w:val="clear" w:color="auto" w:fill="FFFFFF"/>
          <w:lang w:val="es-AR"/>
          <w:rPrChange w:id="2188" w:author="Administrador" w:date="2017-02-08T12:19:00Z">
            <w:rPr>
              <w:ins w:id="2189" w:author="Administrador" w:date="2017-02-08T12:19:00Z"/>
              <w:color w:val="000000"/>
              <w:shd w:val="clear" w:color="auto" w:fill="FFFFFF"/>
            </w:rPr>
          </w:rPrChange>
        </w:rPr>
      </w:pPr>
      <w:ins w:id="2190" w:author="Administrador" w:date="2017-02-08T12:19:00Z">
        <w:r>
          <w:rPr>
            <w:color w:val="000000"/>
            <w:shd w:val="clear" w:color="auto" w:fill="FFFFFF"/>
          </w:rPr>
          <w:t xml:space="preserve">  </w:t>
        </w:r>
        <w:r w:rsidRPr="005C6343">
          <w:rPr>
            <w:color w:val="000000"/>
            <w:shd w:val="clear" w:color="auto" w:fill="FFFFFF"/>
            <w:lang w:val="es-AR"/>
            <w:rPrChange w:id="219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&lt;/descargas&gt;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92" w:author="Administrador" w:date="2017-02-08T12:19:00Z"/>
          <w:color w:val="000000"/>
          <w:shd w:val="clear" w:color="auto" w:fill="FFFFFF"/>
          <w:lang w:val="es-AR"/>
          <w:rPrChange w:id="2193" w:author="Administrador" w:date="2017-02-08T12:19:00Z">
            <w:rPr>
              <w:ins w:id="2194" w:author="Administrador" w:date="2017-02-08T12:19:00Z"/>
              <w:color w:val="000000"/>
              <w:shd w:val="clear" w:color="auto" w:fill="FFFFFF"/>
            </w:rPr>
          </w:rPrChange>
        </w:rPr>
      </w:pPr>
      <w:ins w:id="219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19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&lt;descargas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19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198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199" w:author="Administrador" w:date="2017-02-08T12:19:00Z"/>
          <w:color w:val="000000"/>
          <w:shd w:val="clear" w:color="auto" w:fill="FFFFFF"/>
          <w:lang w:val="es-AR"/>
          <w:rPrChange w:id="2200" w:author="Administrador" w:date="2017-02-08T12:19:00Z">
            <w:rPr>
              <w:ins w:id="2201" w:author="Administrador" w:date="2017-02-08T12:19:00Z"/>
              <w:color w:val="000000"/>
              <w:shd w:val="clear" w:color="auto" w:fill="FFFFFF"/>
            </w:rPr>
          </w:rPrChange>
        </w:rPr>
      </w:pPr>
      <w:ins w:id="220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0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04" w:author="Administrador" w:date="2017-02-08T12:19:00Z">
              <w:rPr>
                <w:color w:val="000000"/>
                <w:shd w:val="clear" w:color="auto" w:fill="FFFFFF"/>
              </w:rPr>
            </w:rPrChange>
          </w:rPr>
          <w:t>brutodest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0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0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0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08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0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&lt;/brutodest&gt;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10" w:author="Administrador" w:date="2017-02-08T12:19:00Z"/>
          <w:color w:val="000000"/>
          <w:shd w:val="clear" w:color="auto" w:fill="FFFFFF"/>
          <w:lang w:val="es-AR"/>
          <w:rPrChange w:id="2211" w:author="Administrador" w:date="2017-02-08T12:19:00Z">
            <w:rPr>
              <w:ins w:id="2212" w:author="Administrador" w:date="2017-02-08T12:19:00Z"/>
              <w:color w:val="000000"/>
              <w:shd w:val="clear" w:color="auto" w:fill="FFFFFF"/>
            </w:rPr>
          </w:rPrChange>
        </w:rPr>
      </w:pPr>
      <w:ins w:id="221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1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15" w:author="Administrador" w:date="2017-02-08T12:19:00Z">
              <w:rPr>
                <w:color w:val="000000"/>
                <w:shd w:val="clear" w:color="auto" w:fill="FFFFFF"/>
              </w:rPr>
            </w:rPrChange>
          </w:rPr>
          <w:t>CPoriginal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1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1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1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1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22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&lt;/CPoriginal&gt;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21" w:author="Administrador" w:date="2017-02-08T12:19:00Z"/>
          <w:color w:val="000000"/>
          <w:shd w:val="clear" w:color="auto" w:fill="FFFFFF"/>
          <w:lang w:val="es-AR"/>
          <w:rPrChange w:id="2222" w:author="Administrador" w:date="2017-02-08T12:19:00Z">
            <w:rPr>
              <w:ins w:id="2223" w:author="Administrador" w:date="2017-02-08T12:19:00Z"/>
              <w:color w:val="000000"/>
              <w:shd w:val="clear" w:color="auto" w:fill="FFFFFF"/>
            </w:rPr>
          </w:rPrChange>
        </w:rPr>
      </w:pPr>
      <w:ins w:id="222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2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&lt;calidad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2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2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2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22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&lt;/calidad&gt;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30" w:author="Administrador" w:date="2017-02-08T12:19:00Z"/>
          <w:color w:val="000000"/>
          <w:shd w:val="clear" w:color="auto" w:fill="FFFFFF"/>
          <w:lang w:val="es-AR"/>
          <w:rPrChange w:id="2231" w:author="Administrador" w:date="2017-02-08T12:19:00Z">
            <w:rPr>
              <w:ins w:id="2232" w:author="Administrador" w:date="2017-02-08T12:19:00Z"/>
              <w:color w:val="000000"/>
              <w:shd w:val="clear" w:color="auto" w:fill="FFFFFF"/>
            </w:rPr>
          </w:rPrChange>
        </w:rPr>
      </w:pPr>
      <w:ins w:id="223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3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35" w:author="Administrador" w:date="2017-02-08T12:19:00Z">
              <w:rPr>
                <w:color w:val="000000"/>
                <w:shd w:val="clear" w:color="auto" w:fill="FFFFFF"/>
              </w:rPr>
            </w:rPrChange>
          </w:rPr>
          <w:t>cartaporte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3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3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3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39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4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&lt;/cartaporte&gt;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41" w:author="Administrador" w:date="2017-02-08T12:19:00Z"/>
          <w:color w:val="000000"/>
          <w:shd w:val="clear" w:color="auto" w:fill="FFFFFF"/>
          <w:lang w:val="es-AR"/>
          <w:rPrChange w:id="2242" w:author="Administrador" w:date="2017-02-08T12:19:00Z">
            <w:rPr>
              <w:ins w:id="2243" w:author="Administrador" w:date="2017-02-08T12:19:00Z"/>
              <w:color w:val="000000"/>
              <w:shd w:val="clear" w:color="auto" w:fill="FFFFFF"/>
            </w:rPr>
          </w:rPrChange>
        </w:rPr>
      </w:pPr>
      <w:ins w:id="224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4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46" w:author="Administrador" w:date="2017-02-08T12:19:00Z">
              <w:rPr>
                <w:color w:val="000000"/>
                <w:shd w:val="clear" w:color="auto" w:fill="FFFFFF"/>
              </w:rPr>
            </w:rPrChange>
          </w:rPr>
          <w:t>codmerca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4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4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4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50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5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&lt;/codmerca&gt;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52" w:author="Administrador" w:date="2017-02-08T12:19:00Z"/>
          <w:color w:val="000000"/>
          <w:shd w:val="clear" w:color="auto" w:fill="FFFFFF"/>
          <w:lang w:val="es-AR"/>
          <w:rPrChange w:id="2253" w:author="Administrador" w:date="2017-02-08T12:19:00Z">
            <w:rPr>
              <w:ins w:id="2254" w:author="Administrador" w:date="2017-02-08T12:19:00Z"/>
              <w:color w:val="000000"/>
              <w:shd w:val="clear" w:color="auto" w:fill="FFFFFF"/>
            </w:rPr>
          </w:rPrChange>
        </w:rPr>
      </w:pPr>
      <w:ins w:id="225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5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57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codonccalocalidadpuerto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5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5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6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61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6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&lt;/codonccalocalidadpuerto&gt;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63" w:author="Administrador" w:date="2017-02-08T12:19:00Z"/>
          <w:color w:val="000000"/>
          <w:shd w:val="clear" w:color="auto" w:fill="FFFFFF"/>
          <w:lang w:val="es-AR"/>
          <w:rPrChange w:id="2264" w:author="Administrador" w:date="2017-02-08T12:19:00Z">
            <w:rPr>
              <w:ins w:id="2265" w:author="Administrador" w:date="2017-02-08T12:19:00Z"/>
              <w:color w:val="000000"/>
              <w:shd w:val="clear" w:color="auto" w:fill="FFFFFF"/>
            </w:rPr>
          </w:rPrChange>
        </w:rPr>
      </w:pPr>
      <w:ins w:id="226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6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68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codonccalocalproc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6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7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7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72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7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&lt;/codonccalocalproc&gt;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74" w:author="Administrador" w:date="2017-02-08T12:19:00Z"/>
          <w:color w:val="000000"/>
          <w:shd w:val="clear" w:color="auto" w:fill="FFFFFF"/>
          <w:lang w:val="es-AR"/>
          <w:rPrChange w:id="2275" w:author="Administrador" w:date="2017-02-08T12:19:00Z">
            <w:rPr>
              <w:ins w:id="2276" w:author="Administrador" w:date="2017-02-08T12:19:00Z"/>
              <w:color w:val="000000"/>
              <w:shd w:val="clear" w:color="auto" w:fill="FFFFFF"/>
            </w:rPr>
          </w:rPrChange>
        </w:rPr>
      </w:pPr>
      <w:ins w:id="227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79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codonccaprovincialproc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8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8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8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83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8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&lt;/codonccaprovincialproc&gt;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85" w:author="Administrador" w:date="2017-02-08T12:19:00Z"/>
          <w:color w:val="000000"/>
          <w:shd w:val="clear" w:color="auto" w:fill="FFFFFF"/>
          <w:lang w:val="es-AR"/>
          <w:rPrChange w:id="2286" w:author="Administrador" w:date="2017-02-08T12:19:00Z">
            <w:rPr>
              <w:ins w:id="2287" w:author="Administrador" w:date="2017-02-08T12:19:00Z"/>
              <w:color w:val="000000"/>
              <w:shd w:val="clear" w:color="auto" w:fill="FFFFFF"/>
            </w:rPr>
          </w:rPrChange>
        </w:rPr>
      </w:pPr>
      <w:ins w:id="228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28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90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codonccaprovinciapuerto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9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29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29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294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29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&lt;/codonccaprovinciapuerto&gt;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296" w:author="Administrador" w:date="2017-02-08T12:19:00Z"/>
          <w:color w:val="000000"/>
          <w:shd w:val="clear" w:color="auto" w:fill="FFFFFF"/>
          <w:lang w:val="es-AR"/>
          <w:rPrChange w:id="2297" w:author="Administrador" w:date="2017-02-08T12:19:00Z">
            <w:rPr>
              <w:ins w:id="2298" w:author="Administrador" w:date="2017-02-08T12:19:00Z"/>
              <w:color w:val="000000"/>
              <w:shd w:val="clear" w:color="auto" w:fill="FFFFFF"/>
            </w:rPr>
          </w:rPrChange>
        </w:rPr>
      </w:pPr>
      <w:ins w:id="229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0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01" w:author="Administrador" w:date="2017-02-08T12:19:00Z">
              <w:rPr>
                <w:color w:val="000000"/>
                <w:shd w:val="clear" w:color="auto" w:fill="FFFFFF"/>
              </w:rPr>
            </w:rPrChange>
          </w:rPr>
          <w:t>codonccapuerto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0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0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0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05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30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&lt;/codonccapuerto&gt;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07" w:author="Administrador" w:date="2017-02-08T12:19:00Z"/>
          <w:color w:val="000000"/>
          <w:shd w:val="clear" w:color="auto" w:fill="FFFFFF"/>
          <w:lang w:val="es-AR"/>
          <w:rPrChange w:id="2308" w:author="Administrador" w:date="2017-02-08T12:19:00Z">
            <w:rPr>
              <w:ins w:id="2309" w:author="Administrador" w:date="2017-02-08T12:19:00Z"/>
              <w:color w:val="000000"/>
              <w:shd w:val="clear" w:color="auto" w:fill="FFFFFF"/>
            </w:rPr>
          </w:rPrChange>
        </w:rPr>
      </w:pPr>
      <w:ins w:id="231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1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12" w:author="Administrador" w:date="2017-02-08T12:19:00Z">
              <w:rPr>
                <w:color w:val="000000"/>
                <w:shd w:val="clear" w:color="auto" w:fill="FFFFFF"/>
              </w:rPr>
            </w:rPrChange>
          </w:rPr>
          <w:t>codpostalprocedencia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1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1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1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1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1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&lt;/codpostalprocedencia&gt;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18" w:author="Administrador" w:date="2017-02-08T12:19:00Z"/>
          <w:color w:val="000000"/>
          <w:shd w:val="clear" w:color="auto" w:fill="FFFFFF"/>
          <w:lang w:val="es-AR"/>
          <w:rPrChange w:id="2319" w:author="Administrador" w:date="2017-02-08T12:19:00Z">
            <w:rPr>
              <w:ins w:id="2320" w:author="Administrador" w:date="2017-02-08T12:19:00Z"/>
              <w:color w:val="000000"/>
              <w:shd w:val="clear" w:color="auto" w:fill="FFFFFF"/>
            </w:rPr>
          </w:rPrChange>
        </w:rPr>
      </w:pPr>
      <w:ins w:id="232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2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&lt;contrato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2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2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2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2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&lt;/contrato&gt;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27" w:author="Administrador" w:date="2017-02-08T12:19:00Z"/>
          <w:color w:val="000000"/>
          <w:shd w:val="clear" w:color="auto" w:fill="FFFFFF"/>
          <w:lang w:val="es-AR"/>
          <w:rPrChange w:id="2328" w:author="Administrador" w:date="2017-02-08T12:19:00Z">
            <w:rPr>
              <w:ins w:id="2329" w:author="Administrador" w:date="2017-02-08T12:19:00Z"/>
              <w:color w:val="000000"/>
              <w:shd w:val="clear" w:color="auto" w:fill="FFFFFF"/>
            </w:rPr>
          </w:rPrChange>
        </w:rPr>
      </w:pPr>
      <w:ins w:id="233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3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&lt;cosecha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3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3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3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3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&lt;/cosecha&gt;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36" w:author="Administrador" w:date="2017-02-08T12:19:00Z"/>
          <w:color w:val="000000"/>
          <w:shd w:val="clear" w:color="auto" w:fill="FFFFFF"/>
          <w:lang w:val="es-AR"/>
          <w:rPrChange w:id="2337" w:author="Administrador" w:date="2017-02-08T12:19:00Z">
            <w:rPr>
              <w:ins w:id="2338" w:author="Administrador" w:date="2017-02-08T12:19:00Z"/>
              <w:color w:val="000000"/>
              <w:shd w:val="clear" w:color="auto" w:fill="FFFFFF"/>
            </w:rPr>
          </w:rPrChange>
        </w:rPr>
      </w:pPr>
      <w:ins w:id="233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4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41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cuitcorredor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4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4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4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4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4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&lt;/cuitcorredor&gt;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47" w:author="Administrador" w:date="2017-02-08T12:19:00Z"/>
          <w:color w:val="000000"/>
          <w:shd w:val="clear" w:color="auto" w:fill="FFFFFF"/>
          <w:lang w:val="es-AR"/>
          <w:rPrChange w:id="2348" w:author="Administrador" w:date="2017-02-08T12:19:00Z">
            <w:rPr>
              <w:ins w:id="2349" w:author="Administrador" w:date="2017-02-08T12:19:00Z"/>
              <w:color w:val="000000"/>
              <w:shd w:val="clear" w:color="auto" w:fill="FFFFFF"/>
            </w:rPr>
          </w:rPrChange>
        </w:rPr>
      </w:pPr>
      <w:ins w:id="235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5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52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cuitentregador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5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5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5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5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5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&lt;/cuitentregador&gt;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58" w:author="Administrador" w:date="2017-02-08T12:19:00Z"/>
          <w:color w:val="000000"/>
          <w:shd w:val="clear" w:color="auto" w:fill="FFFFFF"/>
        </w:rPr>
      </w:pPr>
      <w:ins w:id="235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6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&lt;/cuitexport&gt;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61" w:author="Administrador" w:date="2017-02-08T12:19:00Z"/>
          <w:color w:val="000000"/>
          <w:shd w:val="clear" w:color="auto" w:fill="FFFFFF"/>
          <w:lang w:val="es-AR"/>
          <w:rPrChange w:id="2362" w:author="Administrador" w:date="2017-02-08T12:19:00Z">
            <w:rPr>
              <w:ins w:id="2363" w:author="Administrador" w:date="2017-02-08T12:19:00Z"/>
              <w:color w:val="000000"/>
              <w:shd w:val="clear" w:color="auto" w:fill="FFFFFF"/>
            </w:rPr>
          </w:rPrChange>
        </w:rPr>
      </w:pPr>
      <w:ins w:id="2364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36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66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cuitinter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6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6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6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7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7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&lt;/cuitinter&gt;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72" w:author="Administrador" w:date="2017-02-08T12:19:00Z"/>
          <w:color w:val="000000"/>
          <w:shd w:val="clear" w:color="auto" w:fill="FFFFFF"/>
          <w:lang w:val="es-AR"/>
          <w:rPrChange w:id="2373" w:author="Administrador" w:date="2017-02-08T12:19:00Z">
            <w:rPr>
              <w:ins w:id="2374" w:author="Administrador" w:date="2017-02-08T12:19:00Z"/>
              <w:color w:val="000000"/>
              <w:shd w:val="clear" w:color="auto" w:fill="FFFFFF"/>
            </w:rPr>
          </w:rPrChange>
        </w:rPr>
      </w:pPr>
      <w:ins w:id="237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7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77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cuitpuerto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7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8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8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8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&lt;/cuitpuerto&gt;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83" w:author="Administrador" w:date="2017-02-08T12:19:00Z"/>
          <w:color w:val="000000"/>
          <w:shd w:val="clear" w:color="auto" w:fill="FFFFFF"/>
        </w:rPr>
      </w:pPr>
      <w:ins w:id="238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8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86" w:author="Administrador" w:date="2017-02-08T12:19:00Z"/>
          <w:color w:val="000000"/>
          <w:shd w:val="clear" w:color="auto" w:fill="FFFFFF"/>
          <w:lang w:val="es-AR"/>
          <w:rPrChange w:id="2387" w:author="Administrador" w:date="2017-02-08T12:19:00Z">
            <w:rPr>
              <w:ins w:id="2388" w:author="Administrador" w:date="2017-02-08T12:19:00Z"/>
              <w:color w:val="000000"/>
              <w:shd w:val="clear" w:color="auto" w:fill="FFFFFF"/>
            </w:rPr>
          </w:rPrChange>
        </w:rPr>
      </w:pPr>
      <w:ins w:id="2389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39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91" w:author="Administrador" w:date="2017-02-08T12:19:00Z">
              <w:rPr>
                <w:color w:val="000000"/>
                <w:shd w:val="clear" w:color="auto" w:fill="FFFFFF"/>
              </w:rPr>
            </w:rPrChange>
          </w:rPr>
          <w:t>cuitremitente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9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39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39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39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39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&lt;/cuitremitente&gt;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397" w:author="Administrador" w:date="2017-02-08T12:19:00Z"/>
          <w:color w:val="000000"/>
          <w:shd w:val="clear" w:color="auto" w:fill="FFFFFF"/>
        </w:rPr>
      </w:pPr>
      <w:ins w:id="239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39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cuittitu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&lt;/cuittitu&gt;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00" w:author="Administrador" w:date="2017-02-08T12:19:00Z"/>
          <w:color w:val="000000"/>
          <w:shd w:val="clear" w:color="auto" w:fill="FFFFFF"/>
          <w:lang w:val="es-AR"/>
          <w:rPrChange w:id="2401" w:author="Administrador" w:date="2017-02-08T12:19:00Z">
            <w:rPr>
              <w:ins w:id="2402" w:author="Administrador" w:date="2017-02-08T12:19:00Z"/>
              <w:color w:val="000000"/>
              <w:shd w:val="clear" w:color="auto" w:fill="FFFFFF"/>
            </w:rPr>
          </w:rPrChange>
        </w:rPr>
      </w:pPr>
      <w:ins w:id="2403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40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&lt;entregador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05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06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407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40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&lt;/entregador&gt;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09" w:author="Administrador" w:date="2017-02-08T12:19:00Z"/>
          <w:color w:val="000000"/>
          <w:shd w:val="clear" w:color="auto" w:fill="FFFFFF"/>
          <w:lang w:val="es-AR"/>
          <w:rPrChange w:id="2410" w:author="Administrador" w:date="2017-02-08T12:19:00Z">
            <w:rPr>
              <w:ins w:id="2411" w:author="Administrador" w:date="2017-02-08T12:19:00Z"/>
              <w:color w:val="000000"/>
              <w:shd w:val="clear" w:color="auto" w:fill="FFFFFF"/>
            </w:rPr>
          </w:rPrChange>
        </w:rPr>
      </w:pPr>
      <w:ins w:id="241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1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14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1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1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17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418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241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20" w:author="Administrador" w:date="2017-02-08T12:19:00Z"/>
          <w:color w:val="000000"/>
          <w:shd w:val="clear" w:color="auto" w:fill="FFFFFF"/>
          <w:lang w:val="es-AR"/>
          <w:rPrChange w:id="2421" w:author="Administrador" w:date="2017-02-08T12:19:00Z">
            <w:rPr>
              <w:ins w:id="2422" w:author="Administrador" w:date="2017-02-08T12:19:00Z"/>
              <w:color w:val="000000"/>
              <w:shd w:val="clear" w:color="auto" w:fill="FFFFFF"/>
            </w:rPr>
          </w:rPrChange>
        </w:rPr>
      </w:pPr>
      <w:ins w:id="242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2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25" w:author="Administrador" w:date="2017-02-08T12:19:00Z">
              <w:rPr>
                <w:color w:val="000000"/>
                <w:shd w:val="clear" w:color="auto" w:fill="FFFFFF"/>
              </w:rPr>
            </w:rPrChange>
          </w:rPr>
          <w:t>fechaposicion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2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2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2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429" w:author="Administrador" w:date="2017-02-08T12:19:00Z">
              <w:rPr>
                <w:color w:val="00008B"/>
                <w:shd w:val="clear" w:color="auto" w:fill="FFFFFF"/>
              </w:rPr>
            </w:rPrChange>
          </w:rPr>
          <w:t>dateTime</w:t>
        </w:r>
        <w:r w:rsidRPr="005C6343">
          <w:rPr>
            <w:color w:val="000000"/>
            <w:shd w:val="clear" w:color="auto" w:fill="FFFFFF"/>
            <w:lang w:val="es-AR"/>
            <w:rPrChange w:id="243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&lt;/fechaposicion&gt;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31" w:author="Administrador" w:date="2017-02-08T12:19:00Z"/>
          <w:color w:val="000000"/>
          <w:shd w:val="clear" w:color="auto" w:fill="FFFFFF"/>
          <w:lang w:val="es-AR"/>
          <w:rPrChange w:id="2432" w:author="Administrador" w:date="2017-02-08T12:19:00Z">
            <w:rPr>
              <w:ins w:id="2433" w:author="Administrador" w:date="2017-02-08T12:19:00Z"/>
              <w:color w:val="000000"/>
              <w:shd w:val="clear" w:color="auto" w:fill="FFFFFF"/>
            </w:rPr>
          </w:rPrChange>
        </w:rPr>
      </w:pPr>
      <w:ins w:id="243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3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36" w:author="Administrador" w:date="2017-02-08T12:19:00Z">
              <w:rPr>
                <w:color w:val="000000"/>
                <w:shd w:val="clear" w:color="auto" w:fill="FFFFFF"/>
              </w:rPr>
            </w:rPrChange>
          </w:rPr>
          <w:t>horadescarga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3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3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3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44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44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&lt;/horadescarga&gt;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42" w:author="Administrador" w:date="2017-02-08T12:19:00Z"/>
          <w:color w:val="000000"/>
          <w:shd w:val="clear" w:color="auto" w:fill="FFFFFF"/>
          <w:lang w:val="es-AR"/>
          <w:rPrChange w:id="2443" w:author="Administrador" w:date="2017-02-08T12:19:00Z">
            <w:rPr>
              <w:ins w:id="2444" w:author="Administrador" w:date="2017-02-08T12:19:00Z"/>
              <w:color w:val="000000"/>
              <w:shd w:val="clear" w:color="auto" w:fill="FFFFFF"/>
            </w:rPr>
          </w:rPrChange>
        </w:rPr>
      </w:pPr>
      <w:ins w:id="244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4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&lt;intermediario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4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4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44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45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&lt;/intermediario&gt;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51" w:author="Administrador" w:date="2017-02-08T12:19:00Z"/>
          <w:color w:val="000000"/>
          <w:shd w:val="clear" w:color="auto" w:fill="FFFFFF"/>
          <w:lang w:val="es-AR"/>
          <w:rPrChange w:id="2452" w:author="Administrador" w:date="2017-02-08T12:19:00Z">
            <w:rPr>
              <w:ins w:id="2453" w:author="Administrador" w:date="2017-02-08T12:19:00Z"/>
              <w:color w:val="000000"/>
              <w:shd w:val="clear" w:color="auto" w:fill="FFFFFF"/>
            </w:rPr>
          </w:rPrChange>
        </w:rPr>
      </w:pPr>
      <w:ins w:id="245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5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56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5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5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5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60" w:author="Administrador" w:date="2017-02-08T12:19:00Z"/>
          <w:color w:val="000000"/>
          <w:shd w:val="clear" w:color="auto" w:fill="FFFFFF"/>
          <w:lang w:val="es-AR"/>
          <w:rPrChange w:id="2461" w:author="Administrador" w:date="2017-02-08T12:19:00Z">
            <w:rPr>
              <w:ins w:id="2462" w:author="Administrador" w:date="2017-02-08T12:19:00Z"/>
              <w:color w:val="000000"/>
              <w:shd w:val="clear" w:color="auto" w:fill="FFFFFF"/>
            </w:rPr>
          </w:rPrChange>
        </w:rPr>
      </w:pPr>
      <w:ins w:id="246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6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65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6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67" w:author="Administrador" w:date="2017-02-08T12:19:00Z"/>
          <w:color w:val="000000"/>
          <w:shd w:val="clear" w:color="auto" w:fill="FFFFFF"/>
          <w:lang w:val="es-AR"/>
          <w:rPrChange w:id="2468" w:author="Administrador" w:date="2017-02-08T12:19:00Z">
            <w:rPr>
              <w:ins w:id="2469" w:author="Administrador" w:date="2017-02-08T12:19:00Z"/>
              <w:color w:val="000000"/>
              <w:shd w:val="clear" w:color="auto" w:fill="FFFFFF"/>
            </w:rPr>
          </w:rPrChange>
        </w:rPr>
      </w:pPr>
      <w:ins w:id="247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7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&lt;rubro&gt;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247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7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&lt;/rubro&gt;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74" w:author="Administrador" w:date="2017-02-08T12:19:00Z"/>
          <w:color w:val="000000"/>
          <w:shd w:val="clear" w:color="auto" w:fill="FFFFFF"/>
          <w:lang w:val="es-AR"/>
          <w:rPrChange w:id="2475" w:author="Administrador" w:date="2017-02-08T12:19:00Z">
            <w:rPr>
              <w:ins w:id="2476" w:author="Administrador" w:date="2017-02-08T12:19:00Z"/>
              <w:color w:val="000000"/>
              <w:shd w:val="clear" w:color="auto" w:fill="FFFFFF"/>
            </w:rPr>
          </w:rPrChange>
        </w:rPr>
      </w:pPr>
      <w:ins w:id="247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79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80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2481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8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83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84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85" w:author="Administrador" w:date="2017-02-08T12:19:00Z"/>
          <w:color w:val="000000"/>
          <w:shd w:val="clear" w:color="auto" w:fill="FFFFFF"/>
          <w:lang w:val="es-AR"/>
          <w:rPrChange w:id="2486" w:author="Administrador" w:date="2017-02-08T12:19:00Z">
            <w:rPr>
              <w:ins w:id="2487" w:author="Administrador" w:date="2017-02-08T12:19:00Z"/>
              <w:color w:val="000000"/>
              <w:shd w:val="clear" w:color="auto" w:fill="FFFFFF"/>
            </w:rPr>
          </w:rPrChange>
        </w:rPr>
      </w:pPr>
      <w:ins w:id="248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48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90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91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2492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249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494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495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496" w:author="Administrador" w:date="2017-02-08T12:19:00Z"/>
          <w:color w:val="000000"/>
          <w:shd w:val="clear" w:color="auto" w:fill="FFFFFF"/>
          <w:lang w:val="es-AR"/>
          <w:rPrChange w:id="2497" w:author="Administrador" w:date="2017-02-08T12:19:00Z">
            <w:rPr>
              <w:ins w:id="2498" w:author="Administrador" w:date="2017-02-08T12:19:00Z"/>
              <w:color w:val="000000"/>
              <w:shd w:val="clear" w:color="auto" w:fill="FFFFFF"/>
            </w:rPr>
          </w:rPrChange>
        </w:rPr>
      </w:pPr>
      <w:ins w:id="249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0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01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02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2503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250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05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0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07" w:author="Administrador" w:date="2017-02-08T12:19:00Z"/>
          <w:color w:val="000000"/>
          <w:shd w:val="clear" w:color="auto" w:fill="FFFFFF"/>
          <w:lang w:val="es-AR"/>
          <w:rPrChange w:id="2508" w:author="Administrador" w:date="2017-02-08T12:19:00Z">
            <w:rPr>
              <w:ins w:id="2509" w:author="Administrador" w:date="2017-02-08T12:19:00Z"/>
              <w:color w:val="000000"/>
              <w:shd w:val="clear" w:color="auto" w:fill="FFFFFF"/>
            </w:rPr>
          </w:rPrChange>
        </w:rPr>
      </w:pPr>
      <w:ins w:id="251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1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12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13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14" w:author="Administrador" w:date="2017-02-08T12:19:00Z"/>
          <w:color w:val="000000"/>
          <w:shd w:val="clear" w:color="auto" w:fill="FFFFFF"/>
          <w:lang w:val="es-AR"/>
          <w:rPrChange w:id="2515" w:author="Administrador" w:date="2017-02-08T12:19:00Z">
            <w:rPr>
              <w:ins w:id="2516" w:author="Administrador" w:date="2017-02-08T12:19:00Z"/>
              <w:color w:val="000000"/>
              <w:shd w:val="clear" w:color="auto" w:fill="FFFFFF"/>
            </w:rPr>
          </w:rPrChange>
        </w:rPr>
      </w:pPr>
      <w:ins w:id="251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1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19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20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21" w:author="Administrador" w:date="2017-02-08T12:19:00Z"/>
          <w:color w:val="000000"/>
          <w:shd w:val="clear" w:color="auto" w:fill="FFFFFF"/>
          <w:lang w:val="es-AR"/>
          <w:rPrChange w:id="2522" w:author="Administrador" w:date="2017-02-08T12:19:00Z">
            <w:rPr>
              <w:ins w:id="2523" w:author="Administrador" w:date="2017-02-08T12:19:00Z"/>
              <w:color w:val="000000"/>
              <w:shd w:val="clear" w:color="auto" w:fill="FFFFFF"/>
            </w:rPr>
          </w:rPrChange>
        </w:rPr>
      </w:pPr>
      <w:ins w:id="252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2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&lt;rubro&gt;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252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2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&lt;/rubro&gt;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28" w:author="Administrador" w:date="2017-02-08T12:19:00Z"/>
          <w:color w:val="000000"/>
          <w:shd w:val="clear" w:color="auto" w:fill="FFFFFF"/>
          <w:lang w:val="es-AR"/>
          <w:rPrChange w:id="2529" w:author="Administrador" w:date="2017-02-08T12:19:00Z">
            <w:rPr>
              <w:ins w:id="2530" w:author="Administrador" w:date="2017-02-08T12:19:00Z"/>
              <w:color w:val="000000"/>
              <w:shd w:val="clear" w:color="auto" w:fill="FFFFFF"/>
            </w:rPr>
          </w:rPrChange>
        </w:rPr>
      </w:pPr>
      <w:ins w:id="253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3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33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34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2535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3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37" w:author="Administrador" w:date="2017-02-08T12:19:00Z">
              <w:rPr>
                <w:color w:val="000000"/>
                <w:shd w:val="clear" w:color="auto" w:fill="FFFFFF"/>
              </w:rPr>
            </w:rPrChange>
          </w:rPr>
          <w:t>kilosMermas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38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39" w:author="Administrador" w:date="2017-02-08T12:19:00Z"/>
          <w:color w:val="000000"/>
          <w:shd w:val="clear" w:color="auto" w:fill="FFFFFF"/>
          <w:lang w:val="es-AR"/>
          <w:rPrChange w:id="2540" w:author="Administrador" w:date="2017-02-08T12:19:00Z">
            <w:rPr>
              <w:ins w:id="2541" w:author="Administrador" w:date="2017-02-08T12:19:00Z"/>
              <w:color w:val="000000"/>
              <w:shd w:val="clear" w:color="auto" w:fill="FFFFFF"/>
            </w:rPr>
          </w:rPrChange>
        </w:rPr>
      </w:pPr>
      <w:ins w:id="254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4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44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45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2546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254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48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49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50" w:author="Administrador" w:date="2017-02-08T12:19:00Z"/>
          <w:color w:val="000000"/>
          <w:shd w:val="clear" w:color="auto" w:fill="FFFFFF"/>
          <w:lang w:val="es-AR"/>
          <w:rPrChange w:id="2551" w:author="Administrador" w:date="2017-02-08T12:19:00Z">
            <w:rPr>
              <w:ins w:id="2552" w:author="Administrador" w:date="2017-02-08T12:19:00Z"/>
              <w:color w:val="000000"/>
              <w:shd w:val="clear" w:color="auto" w:fill="FFFFFF"/>
            </w:rPr>
          </w:rPrChange>
        </w:rPr>
      </w:pPr>
      <w:ins w:id="2553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54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55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56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  <w:r w:rsidRPr="005C6343">
          <w:rPr>
            <w:color w:val="00008B"/>
            <w:shd w:val="clear" w:color="auto" w:fill="FFFFFF"/>
            <w:lang w:val="es-AR"/>
            <w:rPrChange w:id="2557" w:author="Administrador" w:date="2017-02-08T12:19:00Z">
              <w:rPr>
                <w:color w:val="00008B"/>
                <w:shd w:val="clear" w:color="auto" w:fill="FFFFFF"/>
              </w:rPr>
            </w:rPrChange>
          </w:rPr>
          <w:t>decimal</w:t>
        </w:r>
        <w:r w:rsidRPr="005C6343">
          <w:rPr>
            <w:color w:val="000000"/>
            <w:shd w:val="clear" w:color="auto" w:fill="FFFFFF"/>
            <w:lang w:val="es-AR"/>
            <w:rPrChange w:id="255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59" w:author="Administrador" w:date="2017-02-08T12:19:00Z">
              <w:rPr>
                <w:color w:val="000000"/>
                <w:shd w:val="clear" w:color="auto" w:fill="FFFFFF"/>
              </w:rPr>
            </w:rPrChange>
          </w:rPr>
          <w:t>porcentajeMerma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60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61" w:author="Administrador" w:date="2017-02-08T12:19:00Z"/>
          <w:color w:val="000000"/>
          <w:shd w:val="clear" w:color="auto" w:fill="FFFFFF"/>
          <w:lang w:val="es-AR"/>
          <w:rPrChange w:id="2562" w:author="Administrador" w:date="2017-02-08T12:19:00Z">
            <w:rPr>
              <w:ins w:id="2563" w:author="Administrador" w:date="2017-02-08T12:19:00Z"/>
              <w:color w:val="000000"/>
              <w:shd w:val="clear" w:color="auto" w:fill="FFFFFF"/>
            </w:rPr>
          </w:rPrChange>
        </w:rPr>
      </w:pPr>
      <w:ins w:id="2564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6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66" w:author="Administrador" w:date="2017-02-08T12:19:00Z">
              <w:rPr>
                <w:color w:val="000000"/>
                <w:shd w:val="clear" w:color="auto" w:fill="FFFFFF"/>
              </w:rPr>
            </w:rPrChange>
          </w:rPr>
          <w:t>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67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68" w:author="Administrador" w:date="2017-02-08T12:19:00Z"/>
          <w:color w:val="000000"/>
          <w:shd w:val="clear" w:color="auto" w:fill="FFFFFF"/>
          <w:lang w:val="es-AR"/>
          <w:rPrChange w:id="2569" w:author="Administrador" w:date="2017-02-08T12:19:00Z">
            <w:rPr>
              <w:ins w:id="2570" w:author="Administrador" w:date="2017-02-08T12:19:00Z"/>
              <w:color w:val="000000"/>
              <w:shd w:val="clear" w:color="auto" w:fill="FFFFFF"/>
            </w:rPr>
          </w:rPrChange>
        </w:rPr>
      </w:pPr>
      <w:ins w:id="257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7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73" w:author="Administrador" w:date="2017-02-08T12:19:00Z">
              <w:rPr>
                <w:color w:val="000000"/>
                <w:shd w:val="clear" w:color="auto" w:fill="FFFFFF"/>
              </w:rPr>
            </w:rPrChange>
          </w:rPr>
          <w:t>listaAnalisis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74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75" w:author="Administrador" w:date="2017-02-08T12:19:00Z"/>
          <w:color w:val="000000"/>
          <w:shd w:val="clear" w:color="auto" w:fill="FFFFFF"/>
          <w:lang w:val="es-AR"/>
          <w:rPrChange w:id="2576" w:author="Administrador" w:date="2017-02-08T12:19:00Z">
            <w:rPr>
              <w:ins w:id="2577" w:author="Administrador" w:date="2017-02-08T12:19:00Z"/>
              <w:color w:val="000000"/>
              <w:shd w:val="clear" w:color="auto" w:fill="FFFFFF"/>
            </w:rPr>
          </w:rPrChange>
        </w:rPr>
      </w:pPr>
      <w:ins w:id="257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7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80" w:author="Administrador" w:date="2017-02-08T12:19:00Z">
              <w:rPr>
                <w:color w:val="000000"/>
                <w:shd w:val="clear" w:color="auto" w:fill="FFFFFF"/>
              </w:rPr>
            </w:rPrChange>
          </w:rPr>
          <w:t>localidaddestino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8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8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8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58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58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&lt;/localidaddestino&gt;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86" w:author="Administrador" w:date="2017-02-08T12:19:00Z"/>
          <w:color w:val="000000"/>
          <w:shd w:val="clear" w:color="auto" w:fill="FFFFFF"/>
          <w:lang w:val="es-AR"/>
          <w:rPrChange w:id="2587" w:author="Administrador" w:date="2017-02-08T12:19:00Z">
            <w:rPr>
              <w:ins w:id="2588" w:author="Administrador" w:date="2017-02-08T12:19:00Z"/>
              <w:color w:val="000000"/>
              <w:shd w:val="clear" w:color="auto" w:fill="FFFFFF"/>
            </w:rPr>
          </w:rPrChange>
        </w:rPr>
      </w:pPr>
      <w:ins w:id="258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9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91" w:author="Administrador" w:date="2017-02-08T12:19:00Z">
              <w:rPr>
                <w:color w:val="000000"/>
                <w:shd w:val="clear" w:color="auto" w:fill="FFFFFF"/>
              </w:rPr>
            </w:rPrChange>
          </w:rPr>
          <w:t>mercaderia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9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59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59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59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59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&lt;/mercaderia&gt;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597" w:author="Administrador" w:date="2017-02-08T12:19:00Z"/>
          <w:color w:val="000000"/>
          <w:shd w:val="clear" w:color="auto" w:fill="FFFFFF"/>
        </w:rPr>
      </w:pPr>
      <w:ins w:id="259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59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netodest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&lt;/netodest&gt;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00" w:author="Administrador" w:date="2017-02-08T12:19:00Z"/>
          <w:color w:val="000000"/>
          <w:shd w:val="clear" w:color="auto" w:fill="FFFFFF"/>
          <w:lang w:val="es-AR"/>
          <w:rPrChange w:id="2601" w:author="Administrador" w:date="2017-02-08T12:19:00Z">
            <w:rPr>
              <w:ins w:id="2602" w:author="Administrador" w:date="2017-02-08T12:19:00Z"/>
              <w:color w:val="000000"/>
              <w:shd w:val="clear" w:color="auto" w:fill="FFFFFF"/>
            </w:rPr>
          </w:rPrChange>
        </w:rPr>
      </w:pPr>
      <w:ins w:id="2603" w:author="Administrador" w:date="2017-02-08T12:19:00Z">
        <w:r>
          <w:rPr>
            <w:color w:val="000000"/>
            <w:shd w:val="clear" w:color="auto" w:fill="FFFFFF"/>
          </w:rPr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60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05" w:author="Administrador" w:date="2017-02-08T12:19:00Z">
              <w:rPr>
                <w:color w:val="000000"/>
                <w:shd w:val="clear" w:color="auto" w:fill="FFFFFF"/>
              </w:rPr>
            </w:rPrChange>
          </w:rPr>
          <w:t>netoproc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0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0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0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09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61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&lt;/netoproc&gt;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11" w:author="Administrador" w:date="2017-02-08T12:19:00Z"/>
          <w:color w:val="000000"/>
          <w:shd w:val="clear" w:color="auto" w:fill="FFFFFF"/>
        </w:rPr>
      </w:pPr>
      <w:ins w:id="261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1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nomExport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&lt;/nomExport&gt;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14" w:author="Administrador" w:date="2017-02-08T12:19:00Z"/>
          <w:color w:val="000000"/>
          <w:shd w:val="clear" w:color="auto" w:fill="FFFFFF"/>
        </w:rPr>
      </w:pPr>
      <w:ins w:id="2615" w:author="Administrador" w:date="2017-02-08T12:19:00Z">
        <w:r>
          <w:rPr>
            <w:color w:val="000000"/>
            <w:shd w:val="clear" w:color="auto" w:fill="FFFFFF"/>
          </w:rPr>
          <w:t xml:space="preserve">    &lt;</w:t>
        </w:r>
        <w:proofErr w:type="spellStart"/>
        <w:r>
          <w:rPr>
            <w:color w:val="000000"/>
            <w:shd w:val="clear" w:color="auto" w:fill="FFFFFF"/>
          </w:rPr>
          <w:t>nomRemic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string</w:t>
        </w:r>
        <w:r>
          <w:rPr>
            <w:color w:val="000000"/>
            <w:shd w:val="clear" w:color="auto" w:fill="FFFFFF"/>
          </w:rPr>
          <w:t>&lt;/nomRemic&gt;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16" w:author="Administrador" w:date="2017-02-08T12:19:00Z"/>
          <w:color w:val="000000"/>
          <w:shd w:val="clear" w:color="auto" w:fill="FFFFFF"/>
          <w:lang w:val="es-AR"/>
          <w:rPrChange w:id="2617" w:author="Administrador" w:date="2017-02-08T12:19:00Z">
            <w:rPr>
              <w:ins w:id="2618" w:author="Administrador" w:date="2017-02-08T12:19:00Z"/>
              <w:color w:val="000000"/>
              <w:shd w:val="clear" w:color="auto" w:fill="FFFFFF"/>
            </w:rPr>
          </w:rPrChange>
        </w:rPr>
      </w:pPr>
      <w:ins w:id="2619" w:author="Administrador" w:date="2017-02-08T12:19:00Z">
        <w:r>
          <w:rPr>
            <w:color w:val="000000"/>
            <w:shd w:val="clear" w:color="auto" w:fill="FFFFFF"/>
          </w:rPr>
          <w:lastRenderedPageBreak/>
          <w:t xml:space="preserve">    </w:t>
        </w:r>
        <w:r w:rsidRPr="005C6343">
          <w:rPr>
            <w:color w:val="000000"/>
            <w:shd w:val="clear" w:color="auto" w:fill="FFFFFF"/>
            <w:lang w:val="es-AR"/>
            <w:rPrChange w:id="262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21" w:author="Administrador" w:date="2017-02-08T12:19:00Z">
              <w:rPr>
                <w:color w:val="000000"/>
                <w:shd w:val="clear" w:color="auto" w:fill="FFFFFF"/>
              </w:rPr>
            </w:rPrChange>
          </w:rPr>
          <w:t>nomcorre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2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2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2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2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2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&lt;/nomcorre&gt;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27" w:author="Administrador" w:date="2017-02-08T12:19:00Z"/>
          <w:color w:val="000000"/>
          <w:shd w:val="clear" w:color="auto" w:fill="FFFFFF"/>
          <w:lang w:val="es-AR"/>
          <w:rPrChange w:id="2628" w:author="Administrador" w:date="2017-02-08T12:19:00Z">
            <w:rPr>
              <w:ins w:id="2629" w:author="Administrador" w:date="2017-02-08T12:19:00Z"/>
              <w:color w:val="000000"/>
              <w:shd w:val="clear" w:color="auto" w:fill="FFFFFF"/>
            </w:rPr>
          </w:rPrChange>
        </w:rPr>
      </w:pPr>
      <w:ins w:id="263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3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32" w:author="Administrador" w:date="2017-02-08T12:19:00Z">
              <w:rPr>
                <w:color w:val="000000"/>
                <w:shd w:val="clear" w:color="auto" w:fill="FFFFFF"/>
              </w:rPr>
            </w:rPrChange>
          </w:rPr>
          <w:t>nroRecibo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3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34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35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36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37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&lt;/nroRecibo&gt;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38" w:author="Administrador" w:date="2017-02-08T12:19:00Z"/>
          <w:color w:val="000000"/>
          <w:shd w:val="clear" w:color="auto" w:fill="FFFFFF"/>
          <w:lang w:val="es-AR"/>
          <w:rPrChange w:id="2639" w:author="Administrador" w:date="2017-02-08T12:19:00Z">
            <w:rPr>
              <w:ins w:id="2640" w:author="Administrador" w:date="2017-02-08T12:19:00Z"/>
              <w:color w:val="000000"/>
              <w:shd w:val="clear" w:color="auto" w:fill="FFFFFF"/>
            </w:rPr>
          </w:rPrChange>
        </w:rPr>
      </w:pPr>
      <w:ins w:id="2641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42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&lt;observaciones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43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44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45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46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&lt;/observaciones&gt;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47" w:author="Administrador" w:date="2017-02-08T12:19:00Z"/>
          <w:color w:val="000000"/>
          <w:shd w:val="clear" w:color="auto" w:fill="FFFFFF"/>
          <w:lang w:val="es-AR"/>
          <w:rPrChange w:id="2648" w:author="Administrador" w:date="2017-02-08T12:19:00Z">
            <w:rPr>
              <w:ins w:id="2649" w:author="Administrador" w:date="2017-02-08T12:19:00Z"/>
              <w:color w:val="000000"/>
              <w:shd w:val="clear" w:color="auto" w:fill="FFFFFF"/>
            </w:rPr>
          </w:rPrChange>
        </w:rPr>
      </w:pPr>
      <w:ins w:id="2650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51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&lt;observado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52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53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54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55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&lt;/observado&gt;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56" w:author="Administrador" w:date="2017-02-08T12:19:00Z"/>
          <w:color w:val="000000"/>
          <w:shd w:val="clear" w:color="auto" w:fill="FFFFFF"/>
          <w:lang w:val="es-AR"/>
          <w:rPrChange w:id="2657" w:author="Administrador" w:date="2017-02-08T12:19:00Z">
            <w:rPr>
              <w:ins w:id="2658" w:author="Administrador" w:date="2017-02-08T12:19:00Z"/>
              <w:color w:val="000000"/>
              <w:shd w:val="clear" w:color="auto" w:fill="FFFFFF"/>
            </w:rPr>
          </w:rPrChange>
        </w:rPr>
      </w:pPr>
      <w:ins w:id="2659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60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&lt;patente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61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62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63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64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&lt;/patente&gt;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65" w:author="Administrador" w:date="2017-02-08T12:19:00Z"/>
          <w:color w:val="000000"/>
          <w:shd w:val="clear" w:color="auto" w:fill="FFFFFF"/>
          <w:lang w:val="es-AR"/>
          <w:rPrChange w:id="2666" w:author="Administrador" w:date="2017-02-08T12:19:00Z">
            <w:rPr>
              <w:ins w:id="2667" w:author="Administrador" w:date="2017-02-08T12:19:00Z"/>
              <w:color w:val="000000"/>
              <w:shd w:val="clear" w:color="auto" w:fill="FFFFFF"/>
            </w:rPr>
          </w:rPrChange>
        </w:rPr>
      </w:pPr>
      <w:ins w:id="2668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69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&lt;procedencia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70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71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72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73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&lt;/procedencia&gt;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74" w:author="Administrador" w:date="2017-02-08T12:19:00Z"/>
          <w:color w:val="000000"/>
          <w:shd w:val="clear" w:color="auto" w:fill="FFFFFF"/>
          <w:lang w:val="es-AR"/>
          <w:rPrChange w:id="2675" w:author="Administrador" w:date="2017-02-08T12:19:00Z">
            <w:rPr>
              <w:ins w:id="2676" w:author="Administrador" w:date="2017-02-08T12:19:00Z"/>
              <w:color w:val="000000"/>
              <w:shd w:val="clear" w:color="auto" w:fill="FFFFFF"/>
            </w:rPr>
          </w:rPrChange>
        </w:rPr>
      </w:pPr>
      <w:ins w:id="2677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7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&lt;puerto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7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8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81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8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&lt;/puerto&gt;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83" w:author="Administrador" w:date="2017-02-08T12:19:00Z"/>
          <w:color w:val="000000"/>
          <w:shd w:val="clear" w:color="auto" w:fill="FFFFFF"/>
          <w:lang w:val="es-AR"/>
          <w:rPrChange w:id="2684" w:author="Administrador" w:date="2017-02-08T12:19:00Z">
            <w:rPr>
              <w:ins w:id="2685" w:author="Administrador" w:date="2017-02-08T12:19:00Z"/>
              <w:color w:val="000000"/>
              <w:shd w:val="clear" w:color="auto" w:fill="FFFFFF"/>
            </w:rPr>
          </w:rPrChange>
        </w:rPr>
      </w:pPr>
      <w:ins w:id="268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8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&lt;remitente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8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8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69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69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&lt;/remitente&gt;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692" w:author="Administrador" w:date="2017-02-08T12:19:00Z"/>
          <w:color w:val="000000"/>
          <w:shd w:val="clear" w:color="auto" w:fill="FFFFFF"/>
          <w:lang w:val="es-AR"/>
          <w:rPrChange w:id="2693" w:author="Administrador" w:date="2017-02-08T12:19:00Z">
            <w:rPr>
              <w:ins w:id="2694" w:author="Administrador" w:date="2017-02-08T12:19:00Z"/>
              <w:color w:val="000000"/>
              <w:shd w:val="clear" w:color="auto" w:fill="FFFFFF"/>
            </w:rPr>
          </w:rPrChange>
        </w:rPr>
      </w:pPr>
      <w:ins w:id="269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69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97" w:author="Administrador" w:date="2017-02-08T12:19:00Z">
              <w:rPr>
                <w:color w:val="000000"/>
                <w:shd w:val="clear" w:color="auto" w:fill="FFFFFF"/>
              </w:rPr>
            </w:rPrChange>
          </w:rPr>
          <w:t>taradest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698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699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00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701" w:author="Administrador" w:date="2017-02-08T12:19:00Z">
              <w:rPr>
                <w:color w:val="00008B"/>
                <w:shd w:val="clear" w:color="auto" w:fill="FFFFFF"/>
              </w:rPr>
            </w:rPrChange>
          </w:rPr>
          <w:t>int</w:t>
        </w:r>
        <w:r w:rsidRPr="005C6343">
          <w:rPr>
            <w:color w:val="000000"/>
            <w:shd w:val="clear" w:color="auto" w:fill="FFFFFF"/>
            <w:lang w:val="es-AR"/>
            <w:rPrChange w:id="2702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&lt;/taradest&gt;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703" w:author="Administrador" w:date="2017-02-08T12:19:00Z"/>
          <w:color w:val="000000"/>
          <w:shd w:val="clear" w:color="auto" w:fill="FFFFFF"/>
          <w:lang w:val="es-AR"/>
          <w:rPrChange w:id="2704" w:author="Administrador" w:date="2017-02-08T12:19:00Z">
            <w:rPr>
              <w:ins w:id="2705" w:author="Administrador" w:date="2017-02-08T12:19:00Z"/>
              <w:color w:val="000000"/>
              <w:shd w:val="clear" w:color="auto" w:fill="FFFFFF"/>
            </w:rPr>
          </w:rPrChange>
        </w:rPr>
      </w:pPr>
      <w:ins w:id="2706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707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&lt;titular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708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09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710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711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&lt;/titular&gt;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712" w:author="Administrador" w:date="2017-02-08T12:19:00Z"/>
          <w:color w:val="000000"/>
          <w:shd w:val="clear" w:color="auto" w:fill="FFFFFF"/>
          <w:lang w:val="es-AR"/>
          <w:rPrChange w:id="2713" w:author="Administrador" w:date="2017-02-08T12:19:00Z">
            <w:rPr>
              <w:ins w:id="2714" w:author="Administrador" w:date="2017-02-08T12:19:00Z"/>
              <w:color w:val="000000"/>
              <w:shd w:val="clear" w:color="auto" w:fill="FFFFFF"/>
            </w:rPr>
          </w:rPrChange>
        </w:rPr>
      </w:pPr>
      <w:ins w:id="2715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716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&lt;usuario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717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18" w:author="Administrador" w:date="2017-02-08T12:19:00Z">
              <w:rPr>
                <w:color w:val="000000"/>
                <w:shd w:val="clear" w:color="auto" w:fill="FFFFFF"/>
              </w:rPr>
            </w:rPrChange>
          </w:rPr>
          <w:t>="http://wsPosicion/"&gt;</w:t>
        </w:r>
        <w:r w:rsidRPr="005C6343">
          <w:rPr>
            <w:color w:val="00008B"/>
            <w:shd w:val="clear" w:color="auto" w:fill="FFFFFF"/>
            <w:lang w:val="es-AR"/>
            <w:rPrChange w:id="2719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r w:rsidRPr="005C6343">
          <w:rPr>
            <w:color w:val="000000"/>
            <w:shd w:val="clear" w:color="auto" w:fill="FFFFFF"/>
            <w:lang w:val="es-AR"/>
            <w:rPrChange w:id="2720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&lt;/usuario&gt;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721" w:author="Administrador" w:date="2017-02-08T12:19:00Z"/>
          <w:color w:val="000000"/>
          <w:shd w:val="clear" w:color="auto" w:fill="FFFFFF"/>
        </w:rPr>
      </w:pPr>
      <w:ins w:id="272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72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  </w:t>
        </w:r>
        <w:r>
          <w:rPr>
            <w:color w:val="000000"/>
            <w:shd w:val="clear" w:color="auto" w:fill="FFFFFF"/>
          </w:rPr>
          <w:t>&lt;</w:t>
        </w:r>
        <w:proofErr w:type="spellStart"/>
        <w:r>
          <w:rPr>
            <w:color w:val="000000"/>
            <w:shd w:val="clear" w:color="auto" w:fill="FFFFFF"/>
          </w:rPr>
          <w:t>vagon</w:t>
        </w:r>
        <w:proofErr w:type="spellEnd"/>
        <w:r>
          <w:rPr>
            <w:color w:val="000000"/>
            <w:shd w:val="clear" w:color="auto" w:fill="FFFFFF"/>
          </w:rPr>
          <w:t xml:space="preserve"> </w:t>
        </w:r>
        <w:proofErr w:type="spellStart"/>
        <w:r>
          <w:rPr>
            <w:color w:val="000000"/>
            <w:shd w:val="clear" w:color="auto" w:fill="FFFFFF"/>
          </w:rPr>
          <w:t>xmlns</w:t>
        </w:r>
        <w:proofErr w:type="spellEnd"/>
        <w:r>
          <w:rPr>
            <w:color w:val="000000"/>
            <w:shd w:val="clear" w:color="auto" w:fill="FFFFFF"/>
          </w:rPr>
          <w:t>="http://wsPosicion/"&gt;</w:t>
        </w:r>
        <w:r>
          <w:rPr>
            <w:color w:val="00008B"/>
            <w:shd w:val="clear" w:color="auto" w:fill="FFFFFF"/>
          </w:rPr>
          <w:t>int</w:t>
        </w:r>
        <w:r>
          <w:rPr>
            <w:color w:val="000000"/>
            <w:shd w:val="clear" w:color="auto" w:fill="FFFFFF"/>
          </w:rPr>
          <w:t>&lt;/vagon&gt;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724" w:author="Administrador" w:date="2017-02-08T12:19:00Z"/>
          <w:color w:val="000000"/>
          <w:shd w:val="clear" w:color="auto" w:fill="FFFFFF"/>
          <w:lang w:val="es-AR"/>
          <w:rPrChange w:id="2725" w:author="Administrador" w:date="2017-02-08T12:19:00Z">
            <w:rPr>
              <w:ins w:id="2726" w:author="Administrador" w:date="2017-02-08T12:19:00Z"/>
              <w:color w:val="000000"/>
              <w:shd w:val="clear" w:color="auto" w:fill="FFFFFF"/>
            </w:rPr>
          </w:rPrChange>
        </w:rPr>
      </w:pPr>
      <w:ins w:id="2727" w:author="Administrador" w:date="2017-02-08T12:19:00Z">
        <w:r>
          <w:rPr>
            <w:color w:val="000000"/>
            <w:shd w:val="clear" w:color="auto" w:fill="FFFFFF"/>
          </w:rPr>
          <w:t xml:space="preserve">  </w:t>
        </w:r>
        <w:r w:rsidRPr="005C6343">
          <w:rPr>
            <w:color w:val="000000"/>
            <w:shd w:val="clear" w:color="auto" w:fill="FFFFFF"/>
            <w:lang w:val="es-AR"/>
            <w:rPrChange w:id="2728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&lt;/descargas&gt;</w:t>
        </w:r>
      </w:ins>
    </w:p>
    <w:p w:rsidR="005C6343" w:rsidRP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729" w:author="Administrador" w:date="2017-02-08T12:19:00Z"/>
          <w:color w:val="000000"/>
          <w:shd w:val="clear" w:color="auto" w:fill="FFFFFF"/>
          <w:lang w:val="es-AR"/>
          <w:rPrChange w:id="2730" w:author="Administrador" w:date="2017-02-08T12:19:00Z">
            <w:rPr>
              <w:ins w:id="2731" w:author="Administrador" w:date="2017-02-08T12:19:00Z"/>
              <w:color w:val="000000"/>
              <w:shd w:val="clear" w:color="auto" w:fill="FFFFFF"/>
            </w:rPr>
          </w:rPrChange>
        </w:rPr>
      </w:pPr>
      <w:ins w:id="2732" w:author="Administrador" w:date="2017-02-08T12:19:00Z">
        <w:r w:rsidRPr="005C6343">
          <w:rPr>
            <w:color w:val="000000"/>
            <w:shd w:val="clear" w:color="auto" w:fill="FFFFFF"/>
            <w:lang w:val="es-AR"/>
            <w:rPrChange w:id="2733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 &lt;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734" w:author="Administrador" w:date="2017-02-08T12:19:00Z">
              <w:rPr>
                <w:color w:val="000000"/>
                <w:shd w:val="clear" w:color="auto" w:fill="FFFFFF"/>
              </w:rPr>
            </w:rPrChange>
          </w:rPr>
          <w:t>descripcion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35" w:author="Administrador" w:date="2017-02-08T12:19:00Z">
              <w:rPr>
                <w:color w:val="000000"/>
                <w:shd w:val="clear" w:color="auto" w:fill="FFFFFF"/>
              </w:rPr>
            </w:rPrChange>
          </w:rPr>
          <w:t xml:space="preserve"> 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736" w:author="Administrador" w:date="2017-02-08T12:19:00Z">
              <w:rPr>
                <w:color w:val="000000"/>
                <w:shd w:val="clear" w:color="auto" w:fill="FFFFFF"/>
              </w:rPr>
            </w:rPrChange>
          </w:rPr>
          <w:t>xmlns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37" w:author="Administrador" w:date="2017-02-08T12:19:00Z">
              <w:rPr>
                <w:color w:val="000000"/>
                <w:shd w:val="clear" w:color="auto" w:fill="FFFFFF"/>
              </w:rPr>
            </w:rPrChange>
          </w:rPr>
          <w:t>=""&gt;</w:t>
        </w:r>
        <w:proofErr w:type="spellStart"/>
        <w:r w:rsidRPr="005C6343">
          <w:rPr>
            <w:color w:val="00008B"/>
            <w:shd w:val="clear" w:color="auto" w:fill="FFFFFF"/>
            <w:lang w:val="es-AR"/>
            <w:rPrChange w:id="2738" w:author="Administrador" w:date="2017-02-08T12:19:00Z">
              <w:rPr>
                <w:color w:val="00008B"/>
                <w:shd w:val="clear" w:color="auto" w:fill="FFFFFF"/>
              </w:rPr>
            </w:rPrChange>
          </w:rPr>
          <w:t>string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39" w:author="Administrador" w:date="2017-02-08T12:19:00Z">
              <w:rPr>
                <w:color w:val="000000"/>
                <w:shd w:val="clear" w:color="auto" w:fill="FFFFFF"/>
              </w:rPr>
            </w:rPrChange>
          </w:rPr>
          <w:t>&lt;/</w:t>
        </w:r>
        <w:proofErr w:type="spellStart"/>
        <w:r w:rsidRPr="005C6343">
          <w:rPr>
            <w:color w:val="000000"/>
            <w:shd w:val="clear" w:color="auto" w:fill="FFFFFF"/>
            <w:lang w:val="es-AR"/>
            <w:rPrChange w:id="2740" w:author="Administrador" w:date="2017-02-08T12:19:00Z">
              <w:rPr>
                <w:color w:val="000000"/>
                <w:shd w:val="clear" w:color="auto" w:fill="FFFFFF"/>
              </w:rPr>
            </w:rPrChange>
          </w:rPr>
          <w:t>descripcion</w:t>
        </w:r>
        <w:proofErr w:type="spellEnd"/>
        <w:r w:rsidRPr="005C6343">
          <w:rPr>
            <w:color w:val="000000"/>
            <w:shd w:val="clear" w:color="auto" w:fill="FFFFFF"/>
            <w:lang w:val="es-AR"/>
            <w:rPrChange w:id="2741" w:author="Administrador" w:date="2017-02-08T12:19:00Z">
              <w:rPr>
                <w:color w:val="000000"/>
                <w:shd w:val="clear" w:color="auto" w:fill="FFFFFF"/>
              </w:rPr>
            </w:rPrChange>
          </w:rPr>
          <w:t>&gt;</w:t>
        </w:r>
      </w:ins>
    </w:p>
    <w:p w:rsidR="005C6343" w:rsidRDefault="005C6343" w:rsidP="005C6343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ins w:id="2742" w:author="Administrador" w:date="2017-02-08T12:19:00Z"/>
          <w:color w:val="000000"/>
          <w:shd w:val="clear" w:color="auto" w:fill="FFFFFF"/>
        </w:rPr>
      </w:pPr>
      <w:ins w:id="2743" w:author="Administrador" w:date="2017-02-08T12:19:00Z">
        <w:r>
          <w:rPr>
            <w:color w:val="000000"/>
            <w:shd w:val="clear" w:color="auto" w:fill="FFFFFF"/>
          </w:rPr>
          <w:t>&lt;/</w:t>
        </w:r>
        <w:proofErr w:type="spellStart"/>
        <w:r>
          <w:rPr>
            <w:color w:val="000000"/>
            <w:shd w:val="clear" w:color="auto" w:fill="FFFFFF"/>
          </w:rPr>
          <w:t>respuestaEntrega</w:t>
        </w:r>
        <w:proofErr w:type="spellEnd"/>
        <w:r>
          <w:rPr>
            <w:color w:val="000000"/>
            <w:shd w:val="clear" w:color="auto" w:fill="FFFFFF"/>
          </w:rPr>
          <w:t>&gt;</w:t>
        </w:r>
      </w:ins>
    </w:p>
    <w:p w:rsidR="005C6343" w:rsidRDefault="005C6343" w:rsidP="008E4999">
      <w:pPr>
        <w:pStyle w:val="Prrafodelista"/>
        <w:spacing w:after="0"/>
        <w:rPr>
          <w:ins w:id="2744" w:author="Administrador" w:date="2017-02-08T12:23:00Z"/>
          <w:lang w:val="es-MX"/>
        </w:rPr>
      </w:pPr>
    </w:p>
    <w:p w:rsidR="00EB7B36" w:rsidRDefault="00EB7B36" w:rsidP="008E4999">
      <w:pPr>
        <w:pStyle w:val="Prrafodelista"/>
        <w:spacing w:after="0"/>
        <w:rPr>
          <w:ins w:id="2745" w:author="Administrador" w:date="2017-02-08T12:23:00Z"/>
          <w:lang w:val="es-MX"/>
        </w:rPr>
      </w:pPr>
    </w:p>
    <w:p w:rsidR="00EB7B36" w:rsidRDefault="00EB7B36" w:rsidP="008E4999">
      <w:pPr>
        <w:pStyle w:val="Prrafodelista"/>
        <w:spacing w:after="0"/>
        <w:rPr>
          <w:ins w:id="2746" w:author="Administrador" w:date="2017-02-08T12:23:00Z"/>
          <w:lang w:val="es-MX"/>
        </w:rPr>
      </w:pPr>
    </w:p>
    <w:p w:rsidR="00EB7B36" w:rsidRDefault="00EB7B36" w:rsidP="008E4999">
      <w:pPr>
        <w:pStyle w:val="Prrafodelista"/>
        <w:spacing w:after="0"/>
        <w:rPr>
          <w:ins w:id="2747" w:author="Administrador" w:date="2017-02-08T12:23:00Z"/>
          <w:lang w:val="es-MX"/>
        </w:rPr>
      </w:pPr>
    </w:p>
    <w:p w:rsidR="00EB7B36" w:rsidRDefault="00EB7B36" w:rsidP="008E4999">
      <w:pPr>
        <w:pStyle w:val="Prrafodelista"/>
        <w:spacing w:after="0"/>
        <w:rPr>
          <w:ins w:id="2748" w:author="Administrador" w:date="2017-02-08T12:23:00Z"/>
          <w:lang w:val="es-MX"/>
        </w:rPr>
      </w:pPr>
    </w:p>
    <w:p w:rsidR="00EB7B36" w:rsidRDefault="00EB7B36" w:rsidP="008E4999">
      <w:pPr>
        <w:pStyle w:val="Prrafodelista"/>
        <w:spacing w:after="0"/>
        <w:rPr>
          <w:ins w:id="2749" w:author="Administrador" w:date="2017-02-08T12:23:00Z"/>
          <w:lang w:val="es-MX"/>
        </w:rPr>
      </w:pPr>
    </w:p>
    <w:p w:rsidR="00EB7B36" w:rsidRDefault="00EB7B36" w:rsidP="008E4999">
      <w:pPr>
        <w:pStyle w:val="Prrafodelista"/>
        <w:spacing w:after="0"/>
        <w:rPr>
          <w:lang w:val="es-MX"/>
        </w:rPr>
      </w:pPr>
    </w:p>
    <w:sectPr w:rsidR="00EB7B36" w:rsidSect="00170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789"/>
    <w:multiLevelType w:val="hybridMultilevel"/>
    <w:tmpl w:val="8ADA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87597"/>
    <w:multiLevelType w:val="hybridMultilevel"/>
    <w:tmpl w:val="F44A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3E"/>
    <w:rsid w:val="00094C12"/>
    <w:rsid w:val="000A34CA"/>
    <w:rsid w:val="000C5052"/>
    <w:rsid w:val="0013726B"/>
    <w:rsid w:val="00145415"/>
    <w:rsid w:val="001603C5"/>
    <w:rsid w:val="00170760"/>
    <w:rsid w:val="001E2CBF"/>
    <w:rsid w:val="002010DA"/>
    <w:rsid w:val="00202DA3"/>
    <w:rsid w:val="002121F6"/>
    <w:rsid w:val="00272B1D"/>
    <w:rsid w:val="002B2186"/>
    <w:rsid w:val="002B74E6"/>
    <w:rsid w:val="002C3A53"/>
    <w:rsid w:val="00315ED8"/>
    <w:rsid w:val="00380E91"/>
    <w:rsid w:val="003924A6"/>
    <w:rsid w:val="003A27DD"/>
    <w:rsid w:val="003A678E"/>
    <w:rsid w:val="003E2B9D"/>
    <w:rsid w:val="00420C10"/>
    <w:rsid w:val="0042754F"/>
    <w:rsid w:val="00462F4A"/>
    <w:rsid w:val="0048513E"/>
    <w:rsid w:val="0048647D"/>
    <w:rsid w:val="0049410A"/>
    <w:rsid w:val="005221D7"/>
    <w:rsid w:val="005546FC"/>
    <w:rsid w:val="005C5D1B"/>
    <w:rsid w:val="005C6343"/>
    <w:rsid w:val="005F3497"/>
    <w:rsid w:val="00616498"/>
    <w:rsid w:val="00654929"/>
    <w:rsid w:val="006F6B2E"/>
    <w:rsid w:val="00700EFD"/>
    <w:rsid w:val="007750D7"/>
    <w:rsid w:val="007851CD"/>
    <w:rsid w:val="007B4E35"/>
    <w:rsid w:val="008E4999"/>
    <w:rsid w:val="00922123"/>
    <w:rsid w:val="00983EB5"/>
    <w:rsid w:val="009A783C"/>
    <w:rsid w:val="009C186D"/>
    <w:rsid w:val="00A26C55"/>
    <w:rsid w:val="00A51AE0"/>
    <w:rsid w:val="00AA60C2"/>
    <w:rsid w:val="00B53011"/>
    <w:rsid w:val="00B96583"/>
    <w:rsid w:val="00BE3B9E"/>
    <w:rsid w:val="00C20189"/>
    <w:rsid w:val="00C641FA"/>
    <w:rsid w:val="00D22468"/>
    <w:rsid w:val="00D33882"/>
    <w:rsid w:val="00D866BD"/>
    <w:rsid w:val="00D93D53"/>
    <w:rsid w:val="00DC2985"/>
    <w:rsid w:val="00DD0E1E"/>
    <w:rsid w:val="00DE70C7"/>
    <w:rsid w:val="00E05D73"/>
    <w:rsid w:val="00E27DB0"/>
    <w:rsid w:val="00E96BAD"/>
    <w:rsid w:val="00E96C4F"/>
    <w:rsid w:val="00EB7B36"/>
    <w:rsid w:val="00EE2A2F"/>
    <w:rsid w:val="00EF2B1B"/>
    <w:rsid w:val="00F61EA5"/>
    <w:rsid w:val="00F62322"/>
    <w:rsid w:val="00F81463"/>
    <w:rsid w:val="00FD5C42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89"/>
  </w:style>
  <w:style w:type="paragraph" w:styleId="Ttulo1">
    <w:name w:val="heading 1"/>
    <w:basedOn w:val="Normal"/>
    <w:next w:val="Normal"/>
    <w:link w:val="Ttulo1Car"/>
    <w:uiPriority w:val="9"/>
    <w:qFormat/>
    <w:rsid w:val="00C201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1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1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1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1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1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1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1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1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1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18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1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1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189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01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201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201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1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18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20189"/>
    <w:rPr>
      <w:b/>
      <w:bCs/>
    </w:rPr>
  </w:style>
  <w:style w:type="character" w:styleId="nfasis">
    <w:name w:val="Emphasis"/>
    <w:basedOn w:val="Fuentedeprrafopredeter"/>
    <w:uiPriority w:val="20"/>
    <w:qFormat/>
    <w:rsid w:val="00C2018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201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01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2018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1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18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018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018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201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2018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20189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0189"/>
    <w:pPr>
      <w:outlineLvl w:val="9"/>
    </w:pPr>
  </w:style>
  <w:style w:type="paragraph" w:styleId="Prrafodelista">
    <w:name w:val="List Paragraph"/>
    <w:basedOn w:val="Normal"/>
    <w:uiPriority w:val="34"/>
    <w:qFormat/>
    <w:rsid w:val="00C20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50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F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C634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63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89"/>
  </w:style>
  <w:style w:type="paragraph" w:styleId="Ttulo1">
    <w:name w:val="heading 1"/>
    <w:basedOn w:val="Normal"/>
    <w:next w:val="Normal"/>
    <w:link w:val="Ttulo1Car"/>
    <w:uiPriority w:val="9"/>
    <w:qFormat/>
    <w:rsid w:val="00C201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1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1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1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1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1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1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1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1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1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18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1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1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189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01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201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201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1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18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20189"/>
    <w:rPr>
      <w:b/>
      <w:bCs/>
    </w:rPr>
  </w:style>
  <w:style w:type="character" w:styleId="nfasis">
    <w:name w:val="Emphasis"/>
    <w:basedOn w:val="Fuentedeprrafopredeter"/>
    <w:uiPriority w:val="20"/>
    <w:qFormat/>
    <w:rsid w:val="00C2018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201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01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2018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1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18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018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018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201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2018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20189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0189"/>
    <w:pPr>
      <w:outlineLvl w:val="9"/>
    </w:pPr>
  </w:style>
  <w:style w:type="paragraph" w:styleId="Prrafodelista">
    <w:name w:val="List Paragraph"/>
    <w:basedOn w:val="Normal"/>
    <w:uiPriority w:val="34"/>
    <w:qFormat/>
    <w:rsid w:val="00C20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50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F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C634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6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package" Target="embeddings/Microsoft_Excel_Worksheet2.xlsx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3133</Words>
  <Characters>17861</Characters>
  <Application>Microsoft Office Word</Application>
  <DocSecurity>0</DocSecurity>
  <Lines>148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Syngenta</Company>
  <LinksUpToDate>false</LinksUpToDate>
  <CharactersWithSpaces>20953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Jorge (ext) ARBA</dc:creator>
  <cp:lastModifiedBy>Administrador</cp:lastModifiedBy>
  <cp:revision>2</cp:revision>
  <dcterms:created xsi:type="dcterms:W3CDTF">2017-02-08T16:03:00Z</dcterms:created>
  <dcterms:modified xsi:type="dcterms:W3CDTF">2017-02-08T16:03:00Z</dcterms:modified>
</cp:coreProperties>
</file>